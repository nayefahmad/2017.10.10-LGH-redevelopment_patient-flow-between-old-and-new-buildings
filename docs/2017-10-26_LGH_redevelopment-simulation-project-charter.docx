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spacing w:val="0"/>
          <w:kern w:val="0"/>
          <w:sz w:val="24"/>
          <w:szCs w:val="24"/>
        </w:rPr>
        <w:id w:val="1280149582"/>
        <w:docPartObj>
          <w:docPartGallery w:val="Cover Pages"/>
          <w:docPartUnique/>
        </w:docPartObj>
      </w:sdtPr>
      <w:sdtContent>
        <w:p w14:paraId="5C2B3879" w14:textId="77777777" w:rsidR="009E028C" w:rsidRDefault="009E028C" w:rsidP="00446D68">
          <w:pPr>
            <w:pStyle w:val="Title"/>
            <w:rPr>
              <w:rFonts w:asciiTheme="minorHAnsi" w:eastAsiaTheme="minorHAnsi" w:hAnsiTheme="minorHAnsi" w:cstheme="minorBidi"/>
              <w:spacing w:val="0"/>
              <w:kern w:val="0"/>
              <w:sz w:val="24"/>
              <w:szCs w:val="24"/>
            </w:rPr>
          </w:pPr>
          <w:r w:rsidRPr="00446D68">
            <w:rPr>
              <w:noProof/>
              <w:lang w:val="en-CA" w:eastAsia="en-CA"/>
            </w:rPr>
            <w:drawing>
              <wp:anchor distT="0" distB="0" distL="114300" distR="114300" simplePos="0" relativeHeight="251658240" behindDoc="0" locked="0" layoutInCell="1" allowOverlap="1" wp14:anchorId="6C9D232E" wp14:editId="635B994A">
                <wp:simplePos x="0" y="0"/>
                <wp:positionH relativeFrom="column">
                  <wp:posOffset>-914400</wp:posOffset>
                </wp:positionH>
                <wp:positionV relativeFrom="paragraph">
                  <wp:posOffset>59055</wp:posOffset>
                </wp:positionV>
                <wp:extent cx="7799705" cy="3899535"/>
                <wp:effectExtent l="0" t="0" r="0" b="5715"/>
                <wp:wrapTight wrapText="bothSides">
                  <wp:wrapPolygon edited="0">
                    <wp:start x="0" y="0"/>
                    <wp:lineTo x="0" y="21526"/>
                    <wp:lineTo x="21524" y="2152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99705" cy="3899535"/>
                        </a:xfrm>
                        <a:prstGeom prst="rect">
                          <a:avLst/>
                        </a:prstGeom>
                      </pic:spPr>
                    </pic:pic>
                  </a:graphicData>
                </a:graphic>
                <wp14:sizeRelH relativeFrom="page">
                  <wp14:pctWidth>0</wp14:pctWidth>
                </wp14:sizeRelH>
                <wp14:sizeRelV relativeFrom="page">
                  <wp14:pctHeight>0</wp14:pctHeight>
                </wp14:sizeRelV>
              </wp:anchor>
            </w:drawing>
          </w:r>
        </w:p>
        <w:p w14:paraId="01226E40" w14:textId="77777777" w:rsidR="00446D68" w:rsidRDefault="00446D68" w:rsidP="00446D68">
          <w:pPr>
            <w:pStyle w:val="Title"/>
          </w:pPr>
          <w:r>
            <w:t>Project Charter:</w:t>
          </w:r>
        </w:p>
        <w:p w14:paraId="20EC3D22" w14:textId="77777777" w:rsidR="00446D68" w:rsidRDefault="00AA1DE1" w:rsidP="00446D68">
          <w:pPr>
            <w:pStyle w:val="Title"/>
          </w:pPr>
          <w:r>
            <w:t>LGH Acute Medical and Surgical Beds Optimization</w:t>
          </w:r>
        </w:p>
        <w:p w14:paraId="21F1F774" w14:textId="77777777" w:rsidR="00446D68" w:rsidRDefault="00AA1DE1" w:rsidP="00446D68">
          <w:r>
            <w:t>Using simulation to optimize patient flow from acute medical and surgical beds to subacute beds</w:t>
          </w:r>
        </w:p>
        <w:p w14:paraId="5AAEE1A9" w14:textId="77777777" w:rsidR="00446D68" w:rsidRDefault="00446D68" w:rsidP="00446D68"/>
        <w:p w14:paraId="021401A7" w14:textId="77777777" w:rsidR="00446D68" w:rsidRDefault="00446D68" w:rsidP="00446D68">
          <w:r>
            <w:t xml:space="preserve">Nayef Ahmad, </w:t>
          </w:r>
          <w:r w:rsidRPr="00217BB1">
            <w:t>Fattane</w:t>
          </w:r>
          <w:r w:rsidR="00B623F3">
            <w:t xml:space="preserve"> Nadimi</w:t>
          </w:r>
          <w:r>
            <w:t>, and Rebecca Yao</w:t>
          </w:r>
        </w:p>
        <w:p w14:paraId="54901904" w14:textId="77777777" w:rsidR="009E028C" w:rsidRPr="00446D68" w:rsidRDefault="009E028C" w:rsidP="00446D68"/>
        <w:p w14:paraId="371C94E2" w14:textId="77777777" w:rsidR="002261DC" w:rsidRPr="00446D68" w:rsidRDefault="00A85484" w:rsidP="00446D68"/>
      </w:sdtContent>
    </w:sdt>
    <w:p w14:paraId="5E887831" w14:textId="77777777" w:rsidR="00446D68" w:rsidRDefault="00446D68">
      <w:pPr>
        <w:rPr>
          <w:rFonts w:asciiTheme="majorHAnsi" w:eastAsiaTheme="majorEastAsia" w:hAnsiTheme="majorHAnsi" w:cstheme="majorBidi"/>
          <w:color w:val="2F5496" w:themeColor="accent1" w:themeShade="BF"/>
          <w:sz w:val="32"/>
          <w:szCs w:val="32"/>
        </w:rPr>
      </w:pPr>
      <w:r>
        <w:br w:type="page"/>
      </w:r>
    </w:p>
    <w:p w14:paraId="3477E4B1" w14:textId="77777777" w:rsidR="0077682D" w:rsidRDefault="002261DC" w:rsidP="002261DC">
      <w:pPr>
        <w:pStyle w:val="Heading1"/>
      </w:pPr>
      <w:r>
        <w:lastRenderedPageBreak/>
        <w:t>Background</w:t>
      </w:r>
    </w:p>
    <w:p w14:paraId="768D1B8F" w14:textId="77CDBF21" w:rsidR="006E4F15" w:rsidRDefault="000362D8" w:rsidP="000362D8">
      <w:pPr>
        <w:jc w:val="both"/>
        <w:pPrChange w:id="0" w:author="Ahmad, Nayef [VC]" w:date="2017-11-06T21:06:00Z">
          <w:pPr/>
        </w:pPrChange>
      </w:pPr>
      <w:ins w:id="1" w:author="Ahmad, Nayef [VC]" w:date="2017-11-06T21:05:00Z">
        <w:r>
          <w:t xml:space="preserve">Lions Gate Hospital </w:t>
        </w:r>
      </w:ins>
      <w:ins w:id="2" w:author="Ahmad, Nayef [VC]" w:date="2017-11-06T21:06:00Z">
        <w:r>
          <w:t xml:space="preserve">(LGH) </w:t>
        </w:r>
      </w:ins>
      <w:ins w:id="3" w:author="Ahmad, Nayef [VC]" w:date="2017-11-06T21:05:00Z">
        <w:r>
          <w:t xml:space="preserve">has launched a </w:t>
        </w:r>
      </w:ins>
      <w:ins w:id="4" w:author="Ahmad, Nayef [VC]" w:date="2017-11-06T21:06:00Z">
        <w:r>
          <w:t>redevelopment</w:t>
        </w:r>
      </w:ins>
      <w:ins w:id="5" w:author="Ahmad, Nayef [VC]" w:date="2017-11-06T21:05:00Z">
        <w:r>
          <w:t xml:space="preserve"> project that involves </w:t>
        </w:r>
      </w:ins>
      <w:del w:id="6" w:author="Ahmad, Nayef [VC]" w:date="2017-11-06T21:06:00Z">
        <w:r w:rsidR="008D0F7A" w:rsidDel="000362D8">
          <w:delText>There are proposals</w:delText>
        </w:r>
      </w:del>
      <w:ins w:id="7" w:author="Fattane Nadimi" w:date="2017-11-06T16:35:00Z">
        <w:del w:id="8" w:author="Ahmad, Nayef [VC]" w:date="2017-11-06T21:06:00Z">
          <w:r w:rsidR="00052766" w:rsidDel="000362D8">
            <w:delText>There is a redevelopment project in progress at the</w:delText>
          </w:r>
        </w:del>
      </w:ins>
      <w:del w:id="9" w:author="Ahmad, Nayef [VC]" w:date="2017-11-06T21:06:00Z">
        <w:r w:rsidR="008D0F7A" w:rsidDel="000362D8">
          <w:delText xml:space="preserve"> for Lions Gate Hospital (LGH) </w:delText>
        </w:r>
        <w:r w:rsidR="00887A0F" w:rsidDel="000362D8">
          <w:delText xml:space="preserve">to </w:delText>
        </w:r>
      </w:del>
      <w:r w:rsidR="00887A0F">
        <w:t>build</w:t>
      </w:r>
      <w:ins w:id="10" w:author="Ahmad, Nayef [VC]" w:date="2017-11-06T21:06:00Z">
        <w:r>
          <w:t>ing</w:t>
        </w:r>
      </w:ins>
      <w:r w:rsidR="00887A0F">
        <w:t xml:space="preserve"> a new acute care b</w:t>
      </w:r>
      <w:r w:rsidR="008D0F7A">
        <w:t xml:space="preserve">uilding </w:t>
      </w:r>
      <w:del w:id="11" w:author="Ahmad, Nayef [VC]" w:date="2017-11-06T21:07:00Z">
        <w:r w:rsidR="008D0F7A" w:rsidDel="000362D8">
          <w:delText>to replace the decommissioned Act</w:delText>
        </w:r>
        <w:r w:rsidR="007F2E66" w:rsidDel="000362D8">
          <w:delText xml:space="preserve">ivation Building. The new six-story building </w:delText>
        </w:r>
      </w:del>
      <w:ins w:id="12" w:author="Ahmad, Nayef [VC]" w:date="2017-11-06T21:07:00Z">
        <w:r>
          <w:t xml:space="preserve">that </w:t>
        </w:r>
      </w:ins>
      <w:r w:rsidR="007F2E66">
        <w:t>will add 200,000 square feet of space to the LGH campus</w:t>
      </w:r>
      <w:del w:id="13" w:author="Ahmad, Nayef [VC]" w:date="2017-11-06T21:07:00Z">
        <w:r w:rsidR="007F2E66" w:rsidDel="000362D8">
          <w:delText xml:space="preserve"> to </w:delText>
        </w:r>
      </w:del>
      <w:del w:id="14" w:author="Ahmad, Nayef [VC]" w:date="2017-11-06T22:16:00Z">
        <w:r w:rsidR="007F2E66" w:rsidDel="00E82D6A">
          <w:delText xml:space="preserve">house 100 </w:delText>
        </w:r>
      </w:del>
      <w:ins w:id="15" w:author="Fattane Nadimi" w:date="2017-11-06T16:36:00Z">
        <w:del w:id="16" w:author="Ahmad, Nayef [VC]" w:date="2017-11-06T22:16:00Z">
          <w:r w:rsidR="00052766" w:rsidDel="00E82D6A">
            <w:delText xml:space="preserve">108 </w:delText>
          </w:r>
        </w:del>
      </w:ins>
      <w:del w:id="17" w:author="Ahmad, Nayef [VC]" w:date="2017-11-06T22:16:00Z">
        <w:r w:rsidR="007F2E66" w:rsidDel="00E82D6A">
          <w:delText>inpatient beds</w:delText>
        </w:r>
      </w:del>
      <w:r w:rsidR="007F2E66">
        <w:t xml:space="preserve">. </w:t>
      </w:r>
      <w:del w:id="18" w:author="Ahmad, Nayef [VC]" w:date="2017-11-06T22:16:00Z">
        <w:r w:rsidR="001C6B5C" w:rsidDel="00E82D6A">
          <w:delText xml:space="preserve">The </w:delText>
        </w:r>
      </w:del>
      <w:del w:id="19" w:author="Fattane Nadimi" w:date="2017-11-06T16:36:00Z">
        <w:r w:rsidR="001C6B5C" w:rsidDel="00052766">
          <w:delText xml:space="preserve">100 </w:delText>
        </w:r>
      </w:del>
      <w:ins w:id="20" w:author="Fattane Nadimi" w:date="2017-11-06T16:36:00Z">
        <w:r w:rsidR="00052766">
          <w:t xml:space="preserve">108 </w:t>
        </w:r>
      </w:ins>
      <w:r w:rsidR="001C6B5C">
        <w:t xml:space="preserve">inpatient beds will </w:t>
      </w:r>
      <w:del w:id="21" w:author="Ahmad, Nayef [VC]" w:date="2017-11-06T21:07:00Z">
        <w:r w:rsidR="001C6B5C" w:rsidDel="000362D8">
          <w:delText xml:space="preserve">come </w:delText>
        </w:r>
      </w:del>
      <w:proofErr w:type="gramStart"/>
      <w:ins w:id="22" w:author="Ahmad, Nayef [VC]" w:date="2017-11-06T21:07:00Z">
        <w:r>
          <w:t>relocated</w:t>
        </w:r>
        <w:proofErr w:type="gramEnd"/>
        <w:r>
          <w:t xml:space="preserve"> </w:t>
        </w:r>
      </w:ins>
      <w:r w:rsidR="001C6B5C">
        <w:t>fro</w:t>
      </w:r>
      <w:r w:rsidR="00B321C8">
        <w:t xml:space="preserve">m the current Paul Myers Tower and will </w:t>
      </w:r>
      <w:ins w:id="23" w:author="Ahmad, Nayef [VC]" w:date="2017-11-06T21:08:00Z">
        <w:r w:rsidR="00C86E57">
          <w:t xml:space="preserve">mostly </w:t>
        </w:r>
      </w:ins>
      <w:r w:rsidR="00B321C8">
        <w:t xml:space="preserve">be placed </w:t>
      </w:r>
      <w:del w:id="24" w:author="Ahmad, Nayef [VC]" w:date="2017-11-06T21:08:00Z">
        <w:r w:rsidR="00B321C8" w:rsidDel="00C86E57">
          <w:delText xml:space="preserve">into </w:delText>
        </w:r>
      </w:del>
      <w:ins w:id="25" w:author="Ahmad, Nayef [VC]" w:date="2017-11-06T21:08:00Z">
        <w:r w:rsidR="00C86E57">
          <w:t xml:space="preserve">in </w:t>
        </w:r>
      </w:ins>
      <w:del w:id="26" w:author="Ahmad, Nayef [VC]" w:date="2017-11-06T21:08:00Z">
        <w:r w:rsidR="009A1AC3" w:rsidDel="00C86E57">
          <w:delText xml:space="preserve">mostly </w:delText>
        </w:r>
      </w:del>
      <w:r w:rsidR="00B321C8">
        <w:t>single</w:t>
      </w:r>
      <w:ins w:id="27" w:author="Ahmad, Nayef [VC]" w:date="2017-11-06T21:09:00Z">
        <w:r w:rsidR="00D620F0">
          <w:t>-</w:t>
        </w:r>
      </w:ins>
      <w:del w:id="28" w:author="Ahmad, Nayef [VC]" w:date="2017-11-06T21:09:00Z">
        <w:r w:rsidR="00B321C8" w:rsidDel="00D620F0">
          <w:delText xml:space="preserve"> </w:delText>
        </w:r>
      </w:del>
      <w:r w:rsidR="00B321C8">
        <w:t>occupancy rooms.</w:t>
      </w:r>
      <w:r w:rsidR="0060296E">
        <w:t xml:space="preserve"> </w:t>
      </w:r>
      <w:ins w:id="29" w:author="Ahmad, Nayef [VC]" w:date="2017-11-06T21:08:00Z">
        <w:r w:rsidR="00D620F0">
          <w:t xml:space="preserve">The redevelopment project is expected to improve the </w:t>
        </w:r>
      </w:ins>
      <w:ins w:id="30" w:author="Ahmad, Nayef [VC]" w:date="2017-11-06T21:09:00Z">
        <w:r w:rsidR="00D620F0">
          <w:t xml:space="preserve">healthcare experience for patients through </w:t>
        </w:r>
      </w:ins>
      <w:ins w:id="31" w:author="Ahmad, Nayef [VC]" w:date="2017-11-06T21:23:00Z">
        <w:r w:rsidR="00CA318B">
          <w:t xml:space="preserve">the use of </w:t>
        </w:r>
      </w:ins>
      <w:ins w:id="32" w:author="Ahmad, Nayef [VC]" w:date="2017-11-06T21:09:00Z">
        <w:r w:rsidR="00D620F0" w:rsidRPr="00D620F0">
          <w:t>cutting-edge technology,</w:t>
        </w:r>
      </w:ins>
      <w:ins w:id="33" w:author="Ahmad, Nayef [VC]" w:date="2017-11-06T21:10:00Z">
        <w:r w:rsidR="00D620F0">
          <w:t xml:space="preserve"> </w:t>
        </w:r>
      </w:ins>
      <w:ins w:id="34" w:author="Ahmad, Nayef [VC]" w:date="2017-11-06T21:09:00Z">
        <w:r w:rsidR="00D620F0">
          <w:t xml:space="preserve">application of </w:t>
        </w:r>
        <w:r w:rsidR="00D620F0" w:rsidRPr="00D620F0">
          <w:t xml:space="preserve">current best practice in </w:t>
        </w:r>
      </w:ins>
      <w:ins w:id="35" w:author="Ahmad, Nayef [VC]" w:date="2017-11-06T21:24:00Z">
        <w:r w:rsidR="00CA318B">
          <w:t xml:space="preserve">resource utilization and </w:t>
        </w:r>
      </w:ins>
      <w:ins w:id="36" w:author="Ahmad, Nayef [VC]" w:date="2017-11-06T21:09:00Z">
        <w:r w:rsidR="00D620F0" w:rsidRPr="00D620F0">
          <w:t>service delivery</w:t>
        </w:r>
      </w:ins>
      <w:ins w:id="37" w:author="Ahmad, Nayef [VC]" w:date="2017-11-06T21:23:00Z">
        <w:r w:rsidR="00CA318B">
          <w:t xml:space="preserve">, and alignment with community health services. </w:t>
        </w:r>
      </w:ins>
      <w:ins w:id="38" w:author="Ahmad, Nayef [VC]" w:date="2017-11-06T21:10:00Z">
        <w:r w:rsidR="00D620F0">
          <w:t xml:space="preserve"> </w:t>
        </w:r>
      </w:ins>
    </w:p>
    <w:p w14:paraId="1E67452C" w14:textId="77777777" w:rsidR="006E4F15" w:rsidRDefault="006E4F15" w:rsidP="00AB0DD6"/>
    <w:p w14:paraId="6B59151F" w14:textId="1453F770" w:rsidR="007F635B" w:rsidRDefault="007F635B" w:rsidP="007F635B">
      <w:pPr>
        <w:jc w:val="both"/>
        <w:rPr>
          <w:ins w:id="39" w:author="Ahmad, Nayef [VC]" w:date="2017-11-06T21:18:00Z"/>
        </w:rPr>
        <w:pPrChange w:id="40" w:author="Ahmad, Nayef [VC]" w:date="2017-11-06T21:18:00Z">
          <w:pPr/>
        </w:pPrChange>
      </w:pPr>
      <w:ins w:id="41" w:author="Ahmad, Nayef [VC]" w:date="2017-11-06T21:18:00Z">
        <w:r>
          <w:t>Managing</w:t>
        </w:r>
      </w:ins>
      <w:ins w:id="42" w:author="Ahmad, Nayef [VC]" w:date="2017-11-06T21:17:00Z">
        <w:r>
          <w:t xml:space="preserve"> the flow of patients through high-acuity medical and surgical </w:t>
        </w:r>
      </w:ins>
      <w:ins w:id="43" w:author="Ahmad, Nayef [VC]" w:date="2017-11-06T21:18:00Z">
        <w:r>
          <w:t>units is one of the key goa</w:t>
        </w:r>
        <w:r w:rsidR="00807C8B">
          <w:t>ls of the redevelopment project</w:t>
        </w:r>
      </w:ins>
      <w:del w:id="44" w:author="Ahmad, Nayef [VC]" w:date="2017-11-06T21:20:00Z">
        <w:r w:rsidR="006E4F15" w:rsidDel="00807C8B">
          <w:delText xml:space="preserve">Once the new building is completed, the beds from </w:delText>
        </w:r>
      </w:del>
      <w:ins w:id="45" w:author="Ahmad, Nayef [VC]" w:date="2017-11-06T21:20:00Z">
        <w:r w:rsidR="00807C8B">
          <w:t xml:space="preserve">. </w:t>
        </w:r>
      </w:ins>
      <w:ins w:id="46" w:author="Ahmad, Nayef [VC]" w:date="2017-11-06T21:21:00Z">
        <w:r w:rsidR="00807C8B">
          <w:t>In particular, the project team is interested in the flow through the following four units</w:t>
        </w:r>
      </w:ins>
      <w:ins w:id="47" w:author="Ahmad, Nayef [VC]" w:date="2017-11-06T21:22:00Z">
        <w:r w:rsidR="00807C8B">
          <w:t xml:space="preserve">: </w:t>
        </w:r>
      </w:ins>
    </w:p>
    <w:p w14:paraId="19433B33" w14:textId="77777777" w:rsidR="007F635B" w:rsidRDefault="00AB0DD6" w:rsidP="007F635B">
      <w:pPr>
        <w:pStyle w:val="ListParagraph"/>
        <w:numPr>
          <w:ilvl w:val="0"/>
          <w:numId w:val="3"/>
        </w:numPr>
        <w:jc w:val="both"/>
        <w:rPr>
          <w:ins w:id="48" w:author="Ahmad, Nayef [VC]" w:date="2017-11-06T21:19:00Z"/>
        </w:rPr>
        <w:pPrChange w:id="49" w:author="Ahmad, Nayef [VC]" w:date="2017-11-06T21:19:00Z">
          <w:pPr/>
        </w:pPrChange>
      </w:pPr>
      <w:r>
        <w:t>4E – Acute Medicine</w:t>
      </w:r>
    </w:p>
    <w:p w14:paraId="7257F94B" w14:textId="548792FF" w:rsidR="007F635B" w:rsidRDefault="00AB0DD6" w:rsidP="007F635B">
      <w:pPr>
        <w:pStyle w:val="ListParagraph"/>
        <w:numPr>
          <w:ilvl w:val="0"/>
          <w:numId w:val="3"/>
        </w:numPr>
        <w:jc w:val="both"/>
        <w:rPr>
          <w:ins w:id="50" w:author="Ahmad, Nayef [VC]" w:date="2017-11-06T21:19:00Z"/>
        </w:rPr>
        <w:pPrChange w:id="51" w:author="Ahmad, Nayef [VC]" w:date="2017-11-06T21:19:00Z">
          <w:pPr/>
        </w:pPrChange>
      </w:pPr>
      <w:del w:id="52" w:author="Ahmad, Nayef [VC]" w:date="2017-11-06T21:19:00Z">
        <w:r w:rsidDel="007F635B">
          <w:delText xml:space="preserve">, </w:delText>
        </w:r>
      </w:del>
      <w:r>
        <w:t>6E – Surg</w:t>
      </w:r>
      <w:ins w:id="53" w:author="Ahmad, Nayef [VC]" w:date="2017-11-06T21:19:00Z">
        <w:r w:rsidR="007F635B">
          <w:t>ery</w:t>
        </w:r>
      </w:ins>
      <w:del w:id="54" w:author="Ahmad, Nayef [VC]" w:date="2017-11-06T21:19:00Z">
        <w:r w:rsidDel="007F635B">
          <w:delText>ical/SCOUT</w:delText>
        </w:r>
      </w:del>
    </w:p>
    <w:p w14:paraId="701F2F27" w14:textId="77777777" w:rsidR="007F635B" w:rsidRDefault="00AB0DD6" w:rsidP="007F635B">
      <w:pPr>
        <w:pStyle w:val="ListParagraph"/>
        <w:numPr>
          <w:ilvl w:val="0"/>
          <w:numId w:val="3"/>
        </w:numPr>
        <w:jc w:val="both"/>
        <w:rPr>
          <w:ins w:id="55" w:author="Ahmad, Nayef [VC]" w:date="2017-11-06T21:19:00Z"/>
        </w:rPr>
        <w:pPrChange w:id="56" w:author="Ahmad, Nayef [VC]" w:date="2017-11-06T21:19:00Z">
          <w:pPr/>
        </w:pPrChange>
      </w:pPr>
      <w:del w:id="57" w:author="Ahmad, Nayef [VC]" w:date="2017-11-06T21:19:00Z">
        <w:r w:rsidDel="007F635B">
          <w:delText xml:space="preserve">, </w:delText>
        </w:r>
      </w:del>
      <w:r>
        <w:t>6W – Orthopedics</w:t>
      </w:r>
    </w:p>
    <w:p w14:paraId="709443D4" w14:textId="77777777" w:rsidR="007F635B" w:rsidRDefault="00AB0DD6" w:rsidP="007F635B">
      <w:pPr>
        <w:pStyle w:val="ListParagraph"/>
        <w:numPr>
          <w:ilvl w:val="0"/>
          <w:numId w:val="3"/>
        </w:numPr>
        <w:jc w:val="both"/>
        <w:rPr>
          <w:ins w:id="58" w:author="Ahmad, Nayef [VC]" w:date="2017-11-06T21:20:00Z"/>
        </w:rPr>
        <w:pPrChange w:id="59" w:author="Ahmad, Nayef [VC]" w:date="2017-11-06T21:19:00Z">
          <w:pPr/>
        </w:pPrChange>
      </w:pPr>
      <w:del w:id="60" w:author="Ahmad, Nayef [VC]" w:date="2017-11-06T21:19:00Z">
        <w:r w:rsidDel="007F635B">
          <w:delText xml:space="preserve">, and </w:delText>
        </w:r>
      </w:del>
      <w:r>
        <w:t xml:space="preserve">7E </w:t>
      </w:r>
      <w:r w:rsidR="006E4F15">
        <w:t xml:space="preserve">Neuroscience/NCCU </w:t>
      </w:r>
    </w:p>
    <w:p w14:paraId="532943B0" w14:textId="77777777" w:rsidR="00807C8B" w:rsidRDefault="00807C8B" w:rsidP="00807C8B">
      <w:pPr>
        <w:jc w:val="both"/>
        <w:rPr>
          <w:ins w:id="61" w:author="Ahmad, Nayef [VC]" w:date="2017-11-06T21:19:00Z"/>
        </w:rPr>
        <w:pPrChange w:id="62" w:author="Ahmad, Nayef [VC]" w:date="2017-11-06T21:20:00Z">
          <w:pPr/>
        </w:pPrChange>
      </w:pPr>
    </w:p>
    <w:p w14:paraId="5DA3CA2B" w14:textId="77777777" w:rsidR="00CA318B" w:rsidRDefault="00807C8B" w:rsidP="007F635B">
      <w:pPr>
        <w:jc w:val="both"/>
        <w:rPr>
          <w:ins w:id="63" w:author="Ahmad, Nayef [VC]" w:date="2017-11-06T21:22:00Z"/>
        </w:rPr>
        <w:pPrChange w:id="64" w:author="Ahmad, Nayef [VC]" w:date="2017-11-06T21:19:00Z">
          <w:pPr/>
        </w:pPrChange>
      </w:pPr>
      <w:ins w:id="65" w:author="Ahmad, Nayef [VC]" w:date="2017-11-06T21:20:00Z">
        <w:r>
          <w:t>Once the new building is completed, the beds from these units will be relocated</w:t>
        </w:r>
      </w:ins>
      <w:ins w:id="66" w:author="Ahmad, Nayef [VC]" w:date="2017-11-06T21:22:00Z">
        <w:r>
          <w:t xml:space="preserve">. </w:t>
        </w:r>
      </w:ins>
    </w:p>
    <w:p w14:paraId="7790C76E" w14:textId="77777777" w:rsidR="00CA318B" w:rsidRDefault="00CA318B" w:rsidP="007F635B">
      <w:pPr>
        <w:jc w:val="both"/>
        <w:rPr>
          <w:ins w:id="67" w:author="Ahmad, Nayef [VC]" w:date="2017-11-06T21:22:00Z"/>
        </w:rPr>
        <w:pPrChange w:id="68" w:author="Ahmad, Nayef [VC]" w:date="2017-11-06T21:19:00Z">
          <w:pPr/>
        </w:pPrChange>
      </w:pPr>
    </w:p>
    <w:p w14:paraId="28BE7A62" w14:textId="7BFE1CC9" w:rsidR="00052766" w:rsidRDefault="007174E5" w:rsidP="007F635B">
      <w:pPr>
        <w:jc w:val="both"/>
        <w:rPr>
          <w:ins w:id="69" w:author="Fattane Nadimi" w:date="2017-11-06T16:40:00Z"/>
        </w:rPr>
        <w:pPrChange w:id="70" w:author="Ahmad, Nayef [VC]" w:date="2017-11-06T21:19:00Z">
          <w:pPr/>
        </w:pPrChange>
      </w:pPr>
      <w:ins w:id="71" w:author="Ahmad, Nayef [VC]" w:date="2017-11-06T21:24:00Z">
        <w:r>
          <w:t xml:space="preserve">According to the current plans for the new building, </w:t>
        </w:r>
      </w:ins>
      <w:del w:id="72" w:author="Ahmad, Nayef [VC]" w:date="2017-11-06T21:19:00Z">
        <w:r w:rsidR="006E4F15" w:rsidDel="007F635B">
          <w:delText xml:space="preserve">will be transferred over. </w:delText>
        </w:r>
      </w:del>
      <w:del w:id="73" w:author="Ahmad, Nayef [VC]" w:date="2017-11-06T21:24:00Z">
        <w:r w:rsidR="00642F3E" w:rsidDel="007174E5">
          <w:delText>T</w:delText>
        </w:r>
      </w:del>
      <w:ins w:id="74" w:author="Ahmad, Nayef [VC]" w:date="2017-11-06T21:24:00Z">
        <w:r>
          <w:t>t</w:t>
        </w:r>
      </w:ins>
      <w:r w:rsidR="00642F3E">
        <w:t xml:space="preserve">he fourth, fifth, and sixth floor will house two nursing units per floor and 18 inpatient beds per nursing unit. Two acute surgery units will completely occupy the fourth floor. The fifth floor will be occupied by a neurosciences unit and </w:t>
      </w:r>
      <w:ins w:id="75" w:author="Ahmad, Nayef [VC]" w:date="2017-11-06T21:25:00Z">
        <w:r w:rsidR="00DF4C30">
          <w:t>a “</w:t>
        </w:r>
      </w:ins>
      <w:r w:rsidR="00642F3E">
        <w:t>flex</w:t>
      </w:r>
      <w:ins w:id="76" w:author="Ahmad, Nayef [VC]" w:date="2017-11-06T21:25:00Z">
        <w:r w:rsidR="00DF4C30">
          <w:t>”</w:t>
        </w:r>
      </w:ins>
      <w:r w:rsidR="00642F3E">
        <w:t xml:space="preserve"> unit </w:t>
      </w:r>
      <w:ins w:id="77" w:author="Ahmad, Nayef [VC]" w:date="2017-11-06T21:25:00Z">
        <w:r w:rsidR="00DF4C30">
          <w:t xml:space="preserve">with beds </w:t>
        </w:r>
      </w:ins>
      <w:r w:rsidR="00642F3E">
        <w:t xml:space="preserve">that </w:t>
      </w:r>
      <w:r w:rsidR="005E2414">
        <w:t>can be used by</w:t>
      </w:r>
      <w:r w:rsidR="00642F3E">
        <w:t xml:space="preserve"> </w:t>
      </w:r>
      <w:ins w:id="78" w:author="Ahmad, Nayef [VC]" w:date="2017-11-06T21:25:00Z">
        <w:r w:rsidR="00DF4C30">
          <w:t xml:space="preserve">either </w:t>
        </w:r>
      </w:ins>
      <w:r w:rsidR="00642F3E">
        <w:t xml:space="preserve">medical, surgical, </w:t>
      </w:r>
      <w:del w:id="79" w:author="Ahmad, Nayef [VC]" w:date="2017-11-06T21:25:00Z">
        <w:r w:rsidR="00642F3E" w:rsidDel="00DF4C30">
          <w:delText xml:space="preserve">and </w:delText>
        </w:r>
      </w:del>
      <w:ins w:id="80" w:author="Ahmad, Nayef [VC]" w:date="2017-11-06T21:25:00Z">
        <w:r w:rsidR="00DF4C30">
          <w:t xml:space="preserve">or </w:t>
        </w:r>
      </w:ins>
      <w:r w:rsidR="00642F3E">
        <w:t xml:space="preserve">neurosciences patients. </w:t>
      </w:r>
      <w:r w:rsidR="003A1213">
        <w:t xml:space="preserve">The sixth floor will house two acute medicine units. </w:t>
      </w:r>
      <w:commentRangeStart w:id="81"/>
      <w:ins w:id="82" w:author="Fattane Nadimi" w:date="2017-11-06T16:38:00Z">
        <w:del w:id="83" w:author="Ahmad, Nayef [VC]" w:date="2017-11-06T21:24:00Z">
          <w:r w:rsidR="00052766" w:rsidDel="00CA318B">
            <w:delText xml:space="preserve">For more details </w:delText>
          </w:r>
        </w:del>
      </w:ins>
      <w:ins w:id="84" w:author="Fattane Nadimi" w:date="2017-11-06T16:39:00Z">
        <w:del w:id="85" w:author="Ahmad, Nayef [VC]" w:date="2017-11-06T21:24:00Z">
          <w:r w:rsidR="00052766" w:rsidDel="00CA318B">
            <w:delText xml:space="preserve">see </w:delText>
          </w:r>
        </w:del>
      </w:ins>
      <w:ins w:id="86" w:author="Fattane Nadimi" w:date="2017-11-06T16:40:00Z">
        <w:del w:id="87" w:author="Ahmad, Nayef [VC]" w:date="2017-11-06T21:24:00Z">
          <w:r w:rsidR="00052766" w:rsidDel="00CA318B">
            <w:fldChar w:fldCharType="begin"/>
          </w:r>
          <w:r w:rsidR="00052766" w:rsidDel="00CA318B">
            <w:delInstrText xml:space="preserve"> REF _Ref497749767 \h </w:delInstrText>
          </w:r>
        </w:del>
      </w:ins>
      <w:del w:id="88" w:author="Ahmad, Nayef [VC]" w:date="2017-11-06T21:24:00Z">
        <w:r w:rsidR="00052766" w:rsidDel="00CA318B">
          <w:fldChar w:fldCharType="separate"/>
        </w:r>
      </w:del>
      <w:ins w:id="89" w:author="Fattane Nadimi" w:date="2017-11-06T16:40:00Z">
        <w:del w:id="90" w:author="Ahmad, Nayef [VC]" w:date="2017-11-06T21:24:00Z">
          <w:r w:rsidR="00052766" w:rsidDel="00CA318B">
            <w:fldChar w:fldCharType="end"/>
          </w:r>
          <w:r w:rsidR="00052766" w:rsidDel="00CA318B">
            <w:delText>.</w:delText>
          </w:r>
        </w:del>
      </w:ins>
      <w:commentRangeEnd w:id="81"/>
      <w:ins w:id="91" w:author="Fattane Nadimi" w:date="2017-11-06T16:42:00Z">
        <w:del w:id="92" w:author="Ahmad, Nayef [VC]" w:date="2017-11-06T21:24:00Z">
          <w:r w:rsidR="00052766" w:rsidDel="00CA318B">
            <w:rPr>
              <w:rStyle w:val="CommentReference"/>
            </w:rPr>
            <w:commentReference w:id="81"/>
          </w:r>
        </w:del>
      </w:ins>
    </w:p>
    <w:p w14:paraId="41D27655" w14:textId="585B776A" w:rsidR="00052766" w:rsidDel="002230DD" w:rsidRDefault="00052766" w:rsidP="00AB0DD6">
      <w:pPr>
        <w:rPr>
          <w:ins w:id="93" w:author="Fattane Nadimi" w:date="2017-11-06T16:39:00Z"/>
          <w:del w:id="94" w:author="Ahmad, Nayef [VC]" w:date="2017-11-06T21:35:00Z"/>
        </w:rPr>
      </w:pPr>
    </w:p>
    <w:p w14:paraId="0AB1FBFC" w14:textId="0450603A" w:rsidR="00052766" w:rsidDel="00CA318B" w:rsidRDefault="00052766">
      <w:pPr>
        <w:keepNext/>
        <w:rPr>
          <w:ins w:id="95" w:author="Fattane Nadimi" w:date="2017-11-06T16:39:00Z"/>
          <w:del w:id="96" w:author="Ahmad, Nayef [VC]" w:date="2017-11-06T21:22:00Z"/>
        </w:rPr>
        <w:pPrChange w:id="97" w:author="Fattane Nadimi" w:date="2017-11-06T16:39:00Z">
          <w:pPr/>
        </w:pPrChange>
      </w:pPr>
      <w:ins w:id="98" w:author="Fattane Nadimi" w:date="2017-11-06T16:39:00Z">
        <w:del w:id="99" w:author="Ahmad, Nayef [VC]" w:date="2017-11-06T21:22:00Z">
          <w:r w:rsidRPr="00052766" w:rsidDel="00CA318B">
            <w:rPr>
              <w:noProof/>
              <w:lang w:val="en-CA" w:eastAsia="en-CA"/>
            </w:rPr>
            <w:lastRenderedPageBreak/>
            <w:drawing>
              <wp:inline distT="0" distB="0" distL="0" distR="0" wp14:anchorId="273286BE" wp14:editId="11836B1D">
                <wp:extent cx="5943600" cy="2761615"/>
                <wp:effectExtent l="0" t="0" r="0" b="63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61615"/>
                        </a:xfrm>
                        <a:prstGeom prst="rect">
                          <a:avLst/>
                        </a:prstGeom>
                        <a:solidFill>
                          <a:schemeClr val="bg1"/>
                        </a:solidFill>
                        <a:ln>
                          <a:noFill/>
                        </a:ln>
                        <a:effectLst/>
                      </pic:spPr>
                    </pic:pic>
                  </a:graphicData>
                </a:graphic>
              </wp:inline>
            </w:drawing>
          </w:r>
        </w:del>
      </w:ins>
    </w:p>
    <w:p w14:paraId="691CB47B" w14:textId="21BA54B5" w:rsidR="00052766" w:rsidDel="00CA318B" w:rsidRDefault="00052766">
      <w:pPr>
        <w:pStyle w:val="Caption"/>
        <w:jc w:val="center"/>
        <w:rPr>
          <w:ins w:id="100" w:author="Fattane Nadimi" w:date="2017-11-06T16:39:00Z"/>
          <w:del w:id="101" w:author="Ahmad, Nayef [VC]" w:date="2017-11-06T21:22:00Z"/>
        </w:rPr>
        <w:pPrChange w:id="102" w:author="Fattane Nadimi" w:date="2017-11-06T16:45:00Z">
          <w:pPr>
            <w:pStyle w:val="Caption"/>
          </w:pPr>
        </w:pPrChange>
      </w:pPr>
      <w:bookmarkStart w:id="103" w:name="_Ref497749767"/>
      <w:ins w:id="104" w:author="Fattane Nadimi" w:date="2017-11-06T16:39:00Z">
        <w:del w:id="105" w:author="Ahmad, Nayef [VC]" w:date="2017-11-06T21:22:00Z">
          <w:r w:rsidDel="00CA318B">
            <w:delText xml:space="preserve">Figure </w:delText>
          </w:r>
          <w:r w:rsidDel="00CA318B">
            <w:fldChar w:fldCharType="begin"/>
          </w:r>
          <w:r w:rsidDel="00CA318B">
            <w:delInstrText xml:space="preserve"> SEQ Figure \* ARABIC </w:delInstrText>
          </w:r>
        </w:del>
      </w:ins>
      <w:del w:id="106" w:author="Ahmad, Nayef [VC]" w:date="2017-11-06T21:22:00Z">
        <w:r w:rsidDel="00CA318B">
          <w:fldChar w:fldCharType="separate"/>
        </w:r>
      </w:del>
      <w:ins w:id="107" w:author="Fattane Nadimi" w:date="2017-11-06T16:39:00Z">
        <w:del w:id="108" w:author="Ahmad, Nayef [VC]" w:date="2017-11-06T21:22:00Z">
          <w:r w:rsidDel="00CA318B">
            <w:fldChar w:fldCharType="end"/>
          </w:r>
          <w:bookmarkEnd w:id="103"/>
          <w:r w:rsidDel="00CA318B">
            <w:delText>: Proposed future bed map</w:delText>
          </w:r>
        </w:del>
      </w:ins>
    </w:p>
    <w:p w14:paraId="7AD56526" w14:textId="1A883497" w:rsidR="00AB0DD6" w:rsidDel="00014663" w:rsidRDefault="003A1213" w:rsidP="00052766">
      <w:pPr>
        <w:rPr>
          <w:del w:id="109" w:author="Fattane Nadimi" w:date="2017-11-06T16:45:00Z"/>
        </w:rPr>
      </w:pPr>
      <w:del w:id="110" w:author="Ahmad, Nayef [VC]" w:date="2017-11-06T21:22:00Z">
        <w:r w:rsidDel="00CA318B">
          <w:delText xml:space="preserve"> </w:delText>
        </w:r>
      </w:del>
    </w:p>
    <w:p w14:paraId="67965D89" w14:textId="5183E1A5" w:rsidR="00887A0F" w:rsidDel="00014663" w:rsidRDefault="00887A0F" w:rsidP="00014663">
      <w:pPr>
        <w:rPr>
          <w:del w:id="111" w:author="Fattane Nadimi" w:date="2017-11-06T16:45:00Z"/>
        </w:rPr>
      </w:pPr>
    </w:p>
    <w:p w14:paraId="0E8F3EFE" w14:textId="40FF3DF3" w:rsidR="00D42BDF" w:rsidDel="00CA318B" w:rsidRDefault="003A1213" w:rsidP="00D42BDF">
      <w:pPr>
        <w:rPr>
          <w:del w:id="112" w:author="Ahmad, Nayef [VC]" w:date="2017-11-06T21:24:00Z"/>
        </w:rPr>
      </w:pPr>
      <w:del w:id="113" w:author="Ahmad, Nayef [VC]" w:date="2017-11-06T21:24:00Z">
        <w:r w:rsidDel="00CA318B">
          <w:delText xml:space="preserve">There are many benefits to the proposed layout of the new building. </w:delText>
        </w:r>
        <w:r w:rsidRPr="003A1213" w:rsidDel="00CA318B">
          <w:delText>The new model includes private rooms for increased patient comfort and infection control, as well as better utilization to reduce the number of off-service beds.  Alignment with community health services will improve patient transitions in and out of hospital, and telemedicine will further enhance our ability to support patients in the communities where they live.</w:delText>
        </w:r>
      </w:del>
    </w:p>
    <w:p w14:paraId="2870512B" w14:textId="77777777" w:rsidR="00446D68" w:rsidRDefault="00446D68" w:rsidP="00446D68">
      <w:pPr>
        <w:pStyle w:val="Heading1"/>
      </w:pPr>
      <w:r>
        <w:t>Problem Statement</w:t>
      </w:r>
      <w:r w:rsidR="00B829C2">
        <w:t xml:space="preserve"> </w:t>
      </w:r>
    </w:p>
    <w:p w14:paraId="1611D68B" w14:textId="63AE812C" w:rsidR="00A85484" w:rsidRDefault="00375F5D" w:rsidP="00375F5D">
      <w:pPr>
        <w:jc w:val="both"/>
        <w:rPr>
          <w:ins w:id="114" w:author="Ahmad, Nayef [VC]" w:date="2017-11-06T21:44:00Z"/>
        </w:rPr>
        <w:pPrChange w:id="115" w:author="Ahmad, Nayef [VC]" w:date="2017-11-06T21:31:00Z">
          <w:pPr/>
        </w:pPrChange>
      </w:pPr>
      <w:ins w:id="116" w:author="Ahmad, Nayef [VC]" w:date="2017-11-06T21:29:00Z">
        <w:r>
          <w:t xml:space="preserve">Meeting </w:t>
        </w:r>
      </w:ins>
      <w:ins w:id="117" w:author="Ahmad, Nayef [VC]" w:date="2017-11-06T21:26:00Z">
        <w:r w:rsidR="007438E7">
          <w:t xml:space="preserve">the </w:t>
        </w:r>
      </w:ins>
      <w:ins w:id="118" w:author="Ahmad, Nayef [VC]" w:date="2017-11-06T21:27:00Z">
        <w:r w:rsidR="007438E7">
          <w:t xml:space="preserve">demand for high-acuity medical and surgical units with a fixed number of beds is a </w:t>
        </w:r>
      </w:ins>
      <w:ins w:id="119" w:author="Ahmad, Nayef [VC]" w:date="2017-11-06T21:28:00Z">
        <w:r w:rsidR="007438E7">
          <w:t>major</w:t>
        </w:r>
      </w:ins>
      <w:ins w:id="120" w:author="Ahmad, Nayef [VC]" w:date="2017-11-06T21:27:00Z">
        <w:r w:rsidR="007438E7">
          <w:t xml:space="preserve"> challenge. </w:t>
        </w:r>
      </w:ins>
      <w:ins w:id="121" w:author="Ahmad, Nayef [VC]" w:date="2017-11-06T21:28:00Z">
        <w:r>
          <w:t>Our data show that in the current state, there</w:t>
        </w:r>
      </w:ins>
      <w:ins w:id="122" w:author="Ahmad, Nayef [VC]" w:date="2017-11-06T21:31:00Z">
        <w:r>
          <w:t xml:space="preserve"> is often excess demand for beds in the </w:t>
        </w:r>
      </w:ins>
      <w:del w:id="123" w:author="Ahmad, Nayef [VC]" w:date="2017-11-06T21:29:00Z">
        <w:r w:rsidR="004B09DF" w:rsidDel="00375F5D">
          <w:delText xml:space="preserve">Currently there is </w:delText>
        </w:r>
      </w:del>
      <w:del w:id="124" w:author="Ahmad, Nayef [VC]" w:date="2017-11-06T21:30:00Z">
        <w:r w:rsidR="004B09DF" w:rsidDel="00375F5D">
          <w:delText>mismatch between</w:delText>
        </w:r>
      </w:del>
      <w:del w:id="125" w:author="Ahmad, Nayef [VC]" w:date="2017-11-06T21:31:00Z">
        <w:r w:rsidR="004B09DF" w:rsidDel="00375F5D">
          <w:delText xml:space="preserve"> the number of funded high-acuity medical and surgical beds </w:delText>
        </w:r>
        <w:r w:rsidR="003E31D4" w:rsidDel="00375F5D">
          <w:delText xml:space="preserve">in </w:delText>
        </w:r>
      </w:del>
      <w:r w:rsidR="003E31D4">
        <w:t>4E, 6E, 6W, and 7E</w:t>
      </w:r>
      <w:r w:rsidR="00AC2B60">
        <w:t xml:space="preserve"> </w:t>
      </w:r>
      <w:del w:id="126" w:author="Ahmad, Nayef [VC]" w:date="2017-11-06T21:32:00Z">
        <w:r w:rsidR="00AC2B60" w:rsidDel="00375F5D">
          <w:delText>and demand for those beds</w:delText>
        </w:r>
      </w:del>
      <w:ins w:id="127" w:author="Ahmad, Nayef [VC]" w:date="2017-11-06T21:32:00Z">
        <w:r>
          <w:t>units</w:t>
        </w:r>
      </w:ins>
      <w:r w:rsidR="00AC2B60">
        <w:t>.</w:t>
      </w:r>
      <w:ins w:id="128" w:author="Ahmad, Nayef [VC]" w:date="2017-11-06T21:32:00Z">
        <w:r w:rsidR="008A5781">
          <w:t xml:space="preserve"> </w:t>
        </w:r>
      </w:ins>
      <w:ins w:id="129" w:author="Ahmad, Nayef [VC]" w:date="2017-11-06T21:44:00Z">
        <w:r w:rsidR="00A85484">
          <w:t xml:space="preserve">This has implications for both the financial performance of the hospital, and for patient experience. </w:t>
        </w:r>
      </w:ins>
    </w:p>
    <w:p w14:paraId="19803219" w14:textId="77777777" w:rsidR="00A85484" w:rsidRDefault="00A85484" w:rsidP="00375F5D">
      <w:pPr>
        <w:jc w:val="both"/>
        <w:rPr>
          <w:ins w:id="130" w:author="Ahmad, Nayef [VC]" w:date="2017-11-06T21:44:00Z"/>
        </w:rPr>
        <w:pPrChange w:id="131" w:author="Ahmad, Nayef [VC]" w:date="2017-11-06T21:31:00Z">
          <w:pPr/>
        </w:pPrChange>
      </w:pPr>
    </w:p>
    <w:p w14:paraId="48BB58EF" w14:textId="7D28A0CC" w:rsidR="00A85484" w:rsidRDefault="008A5781" w:rsidP="00375F5D">
      <w:pPr>
        <w:jc w:val="both"/>
        <w:rPr>
          <w:ins w:id="132" w:author="Ahmad, Nayef [VC]" w:date="2017-11-06T21:44:00Z"/>
        </w:rPr>
        <w:pPrChange w:id="133" w:author="Ahmad, Nayef [VC]" w:date="2017-11-06T21:31:00Z">
          <w:pPr/>
        </w:pPrChange>
      </w:pPr>
      <w:ins w:id="134" w:author="Ahmad, Nayef [VC]" w:date="2017-11-06T21:32:00Z">
        <w:r w:rsidRPr="00CF23A3">
          <w:t xml:space="preserve">As Table 1 shows, the average census for each of these units </w:t>
        </w:r>
      </w:ins>
      <w:ins w:id="135" w:author="Ahmad, Nayef [VC]" w:date="2017-11-06T21:33:00Z">
        <w:r w:rsidRPr="00CF23A3">
          <w:t>between March 1</w:t>
        </w:r>
        <w:r w:rsidRPr="00174037">
          <w:rPr>
            <w:vertAlign w:val="superscript"/>
            <w:rPrChange w:id="136" w:author="Ahmad, Nayef [VC]" w:date="2017-11-06T22:17:00Z">
              <w:rPr/>
            </w:rPrChange>
          </w:rPr>
          <w:t>st</w:t>
        </w:r>
        <w:r w:rsidRPr="00CF23A3">
          <w:t>, 2017 and October 31</w:t>
        </w:r>
        <w:r w:rsidRPr="00174037">
          <w:rPr>
            <w:vertAlign w:val="superscript"/>
            <w:rPrChange w:id="137" w:author="Ahmad, Nayef [VC]" w:date="2017-11-06T22:17:00Z">
              <w:rPr/>
            </w:rPrChange>
          </w:rPr>
          <w:t>st</w:t>
        </w:r>
        <w:r w:rsidRPr="00CF23A3">
          <w:t xml:space="preserve">, 2017 has been </w:t>
        </w:r>
      </w:ins>
      <w:ins w:id="138" w:author="Ahmad, Nayef [VC]" w:date="2017-11-06T21:32:00Z">
        <w:r w:rsidRPr="00CF23A3">
          <w:t>abo</w:t>
        </w:r>
      </w:ins>
      <w:ins w:id="139" w:author="Ahmad, Nayef [VC]" w:date="2017-11-06T21:33:00Z">
        <w:r w:rsidRPr="00CF23A3">
          <w:t>v</w:t>
        </w:r>
      </w:ins>
      <w:ins w:id="140" w:author="Ahmad, Nayef [VC]" w:date="2017-11-06T21:32:00Z">
        <w:r w:rsidRPr="00CF23A3">
          <w:t>e the level of funded beds</w:t>
        </w:r>
      </w:ins>
      <w:ins w:id="141" w:author="Ahmad, Nayef [VC]" w:date="2017-11-06T21:33:00Z">
        <w:r w:rsidRPr="00CF23A3">
          <w:t>.</w:t>
        </w:r>
      </w:ins>
      <w:ins w:id="142" w:author="Ahmad, Nayef [VC]" w:date="2017-11-06T21:34:00Z">
        <w:r w:rsidR="002230DD" w:rsidRPr="00174037">
          <w:rPr>
            <w:rPrChange w:id="143" w:author="Ahmad, Nayef [VC]" w:date="2017-11-06T22:17:00Z">
              <w:rPr/>
            </w:rPrChange>
          </w:rPr>
          <w:t xml:space="preserve"> </w:t>
        </w:r>
      </w:ins>
      <w:ins w:id="144" w:author="Ahmad, Nayef [VC]" w:date="2017-11-06T21:44:00Z">
        <w:r w:rsidR="00A85484" w:rsidRPr="00174037">
          <w:rPr>
            <w:rPrChange w:id="145" w:author="Ahmad, Nayef [VC]" w:date="2017-11-06T22:17:00Z">
              <w:rPr/>
            </w:rPrChange>
          </w:rPr>
          <w:t>The median time interval between</w:t>
        </w:r>
      </w:ins>
      <w:ins w:id="146" w:author="Ahmad, Nayef [VC]" w:date="2017-11-06T21:45:00Z">
        <w:r w:rsidR="00A85484" w:rsidRPr="00174037">
          <w:rPr>
            <w:rPrChange w:id="147" w:author="Ahmad, Nayef [VC]" w:date="2017-11-06T22:17:00Z">
              <w:rPr/>
            </w:rPrChange>
          </w:rPr>
          <w:t xml:space="preserve"> </w:t>
        </w:r>
      </w:ins>
      <w:ins w:id="148" w:author="Ahmad, Nayef [VC]" w:date="2017-11-06T21:46:00Z">
        <w:r w:rsidR="00A85484" w:rsidRPr="00174037">
          <w:rPr>
            <w:rPrChange w:id="149" w:author="Ahmad, Nayef [VC]" w:date="2017-11-06T22:17:00Z">
              <w:rPr/>
            </w:rPrChange>
          </w:rPr>
          <w:t xml:space="preserve">a request for a </w:t>
        </w:r>
      </w:ins>
      <w:ins w:id="150" w:author="Ahmad, Nayef [VC]" w:date="2017-11-06T21:45:00Z">
        <w:r w:rsidR="00A85484" w:rsidRPr="00174037">
          <w:rPr>
            <w:rPrChange w:id="151" w:author="Ahmad, Nayef [VC]" w:date="2017-11-06T22:17:00Z">
              <w:rPr/>
            </w:rPrChange>
          </w:rPr>
          <w:t>bed in one of these units</w:t>
        </w:r>
      </w:ins>
      <w:ins w:id="152" w:author="Ahmad, Nayef [VC]" w:date="2017-11-06T21:46:00Z">
        <w:r w:rsidR="00A85484" w:rsidRPr="00174037">
          <w:rPr>
            <w:rPrChange w:id="153" w:author="Ahmad, Nayef [VC]" w:date="2017-11-06T22:17:00Z">
              <w:rPr/>
            </w:rPrChange>
          </w:rPr>
          <w:t xml:space="preserve"> and admission into the unit is </w:t>
        </w:r>
      </w:ins>
      <w:ins w:id="154" w:author="Ahmad, Nayef [VC]" w:date="2017-11-06T21:49:00Z">
        <w:r w:rsidR="00AC3A52" w:rsidRPr="00174037">
          <w:rPr>
            <w:rPrChange w:id="155" w:author="Ahmad, Nayef [VC]" w:date="2017-11-06T22:17:00Z">
              <w:rPr/>
            </w:rPrChange>
          </w:rPr>
          <w:t xml:space="preserve">over 3 hours; 10% of patients wait over </w:t>
        </w:r>
      </w:ins>
      <w:ins w:id="156" w:author="Ahmad, Nayef [VC]" w:date="2017-11-06T21:50:00Z">
        <w:r w:rsidR="00AC3A52" w:rsidRPr="00174037">
          <w:rPr>
            <w:rPrChange w:id="157" w:author="Ahmad, Nayef [VC]" w:date="2017-11-06T22:17:00Z">
              <w:rPr/>
            </w:rPrChange>
          </w:rPr>
          <w:t>7 hours (Table 2</w:t>
        </w:r>
        <w:r w:rsidR="00AC3A52">
          <w:t xml:space="preserve">). </w:t>
        </w:r>
      </w:ins>
    </w:p>
    <w:p w14:paraId="4A172ECC" w14:textId="77777777" w:rsidR="00A85484" w:rsidRDefault="00A85484" w:rsidP="00375F5D">
      <w:pPr>
        <w:jc w:val="both"/>
        <w:rPr>
          <w:ins w:id="158" w:author="Ahmad, Nayef [VC]" w:date="2017-11-06T21:44:00Z"/>
        </w:rPr>
        <w:pPrChange w:id="159" w:author="Ahmad, Nayef [VC]" w:date="2017-11-06T21:31:00Z">
          <w:pPr/>
        </w:pPrChange>
      </w:pPr>
    </w:p>
    <w:p w14:paraId="0E795D5D" w14:textId="564FAFC6" w:rsidR="00375F5D" w:rsidRDefault="00A85484" w:rsidP="00375F5D">
      <w:pPr>
        <w:jc w:val="both"/>
        <w:rPr>
          <w:ins w:id="160" w:author="Ahmad, Nayef [VC]" w:date="2017-11-06T21:42:00Z"/>
        </w:rPr>
        <w:pPrChange w:id="161" w:author="Ahmad, Nayef [VC]" w:date="2017-11-06T21:31:00Z">
          <w:pPr/>
        </w:pPrChange>
      </w:pPr>
      <w:ins w:id="162" w:author="Ahmad, Nayef [VC]" w:date="2017-11-06T21:37:00Z">
        <w:r>
          <w:t xml:space="preserve">Furthermore, analysis conducted in June 2017 showed that </w:t>
        </w:r>
      </w:ins>
      <w:ins w:id="163" w:author="Ahmad, Nayef [VC]" w:date="2017-11-06T21:40:00Z">
        <w:r>
          <w:t xml:space="preserve">approximately 31% of patients </w:t>
        </w:r>
      </w:ins>
      <w:ins w:id="164" w:author="Ahmad, Nayef [VC]" w:date="2017-11-06T21:41:00Z">
        <w:r>
          <w:t xml:space="preserve">in FY 2016/17 who </w:t>
        </w:r>
      </w:ins>
      <w:ins w:id="165" w:author="Ahmad, Nayef [VC]" w:date="2017-11-06T21:40:00Z">
        <w:r>
          <w:t xml:space="preserve">required services in </w:t>
        </w:r>
      </w:ins>
      <w:ins w:id="166" w:author="Ahmad, Nayef [VC]" w:date="2017-11-06T21:41:00Z">
        <w:r>
          <w:t xml:space="preserve">specialized </w:t>
        </w:r>
      </w:ins>
      <w:ins w:id="167" w:author="Ahmad, Nayef [VC]" w:date="2017-11-06T21:40:00Z">
        <w:r>
          <w:t xml:space="preserve">medical units had to spend time </w:t>
        </w:r>
      </w:ins>
      <w:ins w:id="168" w:author="Ahmad, Nayef [VC]" w:date="2017-11-06T21:41:00Z">
        <w:r>
          <w:t xml:space="preserve">in other units </w:t>
        </w:r>
      </w:ins>
      <w:ins w:id="169" w:author="Ahmad, Nayef [VC]" w:date="2017-11-06T21:42:00Z">
        <w:r>
          <w:t xml:space="preserve">due to the lack of available beds. </w:t>
        </w:r>
      </w:ins>
    </w:p>
    <w:p w14:paraId="594B2ACF" w14:textId="77777777" w:rsidR="00A85484" w:rsidRDefault="00A85484" w:rsidP="00375F5D">
      <w:pPr>
        <w:jc w:val="both"/>
        <w:rPr>
          <w:ins w:id="170" w:author="Ahmad, Nayef [VC]" w:date="2017-11-06T21:42:00Z"/>
        </w:rPr>
        <w:pPrChange w:id="171" w:author="Ahmad, Nayef [VC]" w:date="2017-11-06T21:31:00Z">
          <w:pPr/>
        </w:pPrChange>
      </w:pPr>
    </w:p>
    <w:p w14:paraId="378186DD" w14:textId="642980D2" w:rsidR="00AC2B60" w:rsidDel="002230DD" w:rsidRDefault="00AC2B60" w:rsidP="00375F5D">
      <w:pPr>
        <w:jc w:val="both"/>
        <w:rPr>
          <w:del w:id="172" w:author="Ahmad, Nayef [VC]" w:date="2017-11-06T21:35:00Z"/>
        </w:rPr>
        <w:pPrChange w:id="173" w:author="Ahmad, Nayef [VC]" w:date="2017-11-06T21:31:00Z">
          <w:pPr/>
        </w:pPrChange>
      </w:pPr>
      <w:del w:id="174" w:author="Ahmad, Nayef [VC]" w:date="2017-11-06T21:35:00Z">
        <w:r w:rsidDel="002230DD">
          <w:lastRenderedPageBreak/>
          <w:delText xml:space="preserve"> This problem can be validated by looking at the number of patients staying at each of those units compared against the number of funded beds. As well, looking at the time it takes for patients to be admitted to a bed from the time of bed request in the Emergency Department. </w:delText>
        </w:r>
      </w:del>
    </w:p>
    <w:p w14:paraId="7C126CD8" w14:textId="273FDF05" w:rsidR="00AC2B60" w:rsidDel="002230DD" w:rsidRDefault="00AC2B60" w:rsidP="004B09DF">
      <w:pPr>
        <w:rPr>
          <w:del w:id="175" w:author="Ahmad, Nayef [VC]" w:date="2017-11-06T21:35:00Z"/>
        </w:rPr>
      </w:pPr>
    </w:p>
    <w:p w14:paraId="28997911" w14:textId="706A81EA" w:rsidR="00AC2B60" w:rsidDel="008A5781" w:rsidRDefault="00AC2B60" w:rsidP="00AC2B60">
      <w:pPr>
        <w:pStyle w:val="Heading3"/>
        <w:rPr>
          <w:del w:id="176" w:author="Ahmad, Nayef [VC]" w:date="2017-11-06T21:33:00Z"/>
        </w:rPr>
      </w:pPr>
      <w:del w:id="177" w:author="Ahmad, Nayef [VC]" w:date="2017-11-06T21:33:00Z">
        <w:r w:rsidDel="008A5781">
          <w:delText xml:space="preserve">Number of funded beds versus number of patients at midnight </w:delText>
        </w:r>
      </w:del>
    </w:p>
    <w:p w14:paraId="67EC27CC" w14:textId="5CD8A995" w:rsidR="004B09DF" w:rsidRDefault="00AD6FD0" w:rsidP="004B09DF">
      <w:del w:id="178" w:author="Ahmad, Nayef [VC]" w:date="2017-11-06T21:33:00Z">
        <w:r w:rsidDel="002230DD">
          <w:delText>The table below</w:delText>
        </w:r>
        <w:r w:rsidR="00D14325" w:rsidDel="002230DD">
          <w:delText xml:space="preserve"> captures census data between Marc</w:delText>
        </w:r>
        <w:r w:rsidR="003E31D4" w:rsidDel="002230DD">
          <w:delText>h 1, 2017 a</w:delText>
        </w:r>
        <w:r w:rsidR="00AC2B60" w:rsidDel="002230DD">
          <w:delText>nd October 31, 2017</w:delText>
        </w:r>
        <w:r w:rsidR="003E31D4" w:rsidDel="002230DD">
          <w:delText xml:space="preserve">. </w:delText>
        </w:r>
      </w:del>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Change w:id="179" w:author="Ahmad, Nayef [VC]" w:date="2017-11-06T21:51:00Z">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1474"/>
        <w:gridCol w:w="2268"/>
        <w:gridCol w:w="2211"/>
        <w:gridCol w:w="2211"/>
        <w:tblGridChange w:id="180">
          <w:tblGrid>
            <w:gridCol w:w="1587"/>
            <w:gridCol w:w="2268"/>
            <w:gridCol w:w="2160"/>
            <w:gridCol w:w="2157"/>
          </w:tblGrid>
        </w:tblGridChange>
      </w:tblGrid>
      <w:tr w:rsidR="002230DD" w:rsidRPr="00581773" w14:paraId="78FB3969" w14:textId="77777777" w:rsidTr="00AC3A52">
        <w:tc>
          <w:tcPr>
            <w:tcW w:w="1474" w:type="dxa"/>
            <w:tcMar>
              <w:top w:w="40" w:type="dxa"/>
              <w:left w:w="60" w:type="dxa"/>
              <w:bottom w:w="40" w:type="dxa"/>
              <w:right w:w="60" w:type="dxa"/>
            </w:tcMar>
            <w:vAlign w:val="bottom"/>
            <w:hideMark/>
            <w:tcPrChange w:id="181" w:author="Ahmad, Nayef [VC]" w:date="2017-11-06T21:51:00Z">
              <w:tcPr>
                <w:tcW w:w="15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bottom"/>
                <w:hideMark/>
              </w:tcPr>
            </w:tcPrChange>
          </w:tcPr>
          <w:p w14:paraId="69BFB06C" w14:textId="77777777" w:rsidR="004B09DF" w:rsidRPr="00A85484" w:rsidRDefault="004B09DF" w:rsidP="004B09DF">
            <w:pPr>
              <w:rPr>
                <w:rFonts w:eastAsia="Times New Roman" w:cstheme="minorHAnsi"/>
                <w:b/>
                <w:szCs w:val="22"/>
                <w:lang w:val="en-CA" w:eastAsia="en-CA"/>
                <w:rPrChange w:id="182" w:author="Ahmad, Nayef [VC]" w:date="2017-11-06T21:43:00Z">
                  <w:rPr>
                    <w:rFonts w:ascii="Calibri" w:eastAsia="Times New Roman" w:hAnsi="Calibri" w:cs="Calibri"/>
                    <w:b/>
                    <w:szCs w:val="22"/>
                    <w:lang w:val="en-CA" w:eastAsia="en-CA"/>
                  </w:rPr>
                </w:rPrChange>
              </w:rPr>
            </w:pPr>
            <w:r w:rsidRPr="00A85484">
              <w:rPr>
                <w:rFonts w:eastAsia="Times New Roman" w:cstheme="minorHAnsi"/>
                <w:b/>
                <w:szCs w:val="22"/>
                <w:lang w:val="en-CA" w:eastAsia="en-CA"/>
                <w:rPrChange w:id="183" w:author="Ahmad, Nayef [VC]" w:date="2017-11-06T21:43:00Z">
                  <w:rPr>
                    <w:rFonts w:ascii="Calibri" w:eastAsia="Times New Roman" w:hAnsi="Calibri" w:cs="Calibri"/>
                    <w:b/>
                    <w:szCs w:val="22"/>
                    <w:lang w:val="en-CA" w:eastAsia="en-CA"/>
                  </w:rPr>
                </w:rPrChange>
              </w:rPr>
              <w:t>Nursing Unit </w:t>
            </w:r>
          </w:p>
        </w:tc>
        <w:tc>
          <w:tcPr>
            <w:tcW w:w="2268" w:type="dxa"/>
            <w:tcMar>
              <w:top w:w="40" w:type="dxa"/>
              <w:left w:w="60" w:type="dxa"/>
              <w:bottom w:w="40" w:type="dxa"/>
              <w:right w:w="60" w:type="dxa"/>
            </w:tcMar>
            <w:vAlign w:val="bottom"/>
            <w:hideMark/>
            <w:tcPrChange w:id="184" w:author="Ahmad, Nayef [VC]" w:date="2017-11-06T21:51:00Z">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bottom"/>
                <w:hideMark/>
              </w:tcPr>
            </w:tcPrChange>
          </w:tcPr>
          <w:p w14:paraId="79E00DFA" w14:textId="77777777" w:rsidR="004B09DF" w:rsidRPr="00A85484" w:rsidRDefault="004B09DF" w:rsidP="004B09DF">
            <w:pPr>
              <w:rPr>
                <w:rFonts w:eastAsia="Times New Roman" w:cstheme="minorHAnsi"/>
                <w:b/>
                <w:color w:val="000000"/>
                <w:szCs w:val="22"/>
                <w:lang w:val="en-CA" w:eastAsia="en-CA"/>
                <w:rPrChange w:id="185" w:author="Ahmad, Nayef [VC]" w:date="2017-11-06T21:43:00Z">
                  <w:rPr>
                    <w:rFonts w:ascii="Calibri" w:eastAsia="Times New Roman" w:hAnsi="Calibri" w:cs="Calibri"/>
                    <w:b/>
                    <w:color w:val="000000"/>
                    <w:szCs w:val="22"/>
                    <w:lang w:val="en-CA" w:eastAsia="en-CA"/>
                  </w:rPr>
                </w:rPrChange>
              </w:rPr>
            </w:pPr>
            <w:r w:rsidRPr="00A85484">
              <w:rPr>
                <w:rFonts w:eastAsia="Times New Roman" w:cstheme="minorHAnsi"/>
                <w:b/>
                <w:color w:val="000000"/>
                <w:szCs w:val="22"/>
                <w:lang w:val="en-CA" w:eastAsia="en-CA"/>
                <w:rPrChange w:id="186" w:author="Ahmad, Nayef [VC]" w:date="2017-11-06T21:43:00Z">
                  <w:rPr>
                    <w:rFonts w:ascii="Calibri" w:eastAsia="Times New Roman" w:hAnsi="Calibri" w:cs="Calibri"/>
                    <w:b/>
                    <w:color w:val="000000"/>
                    <w:szCs w:val="22"/>
                    <w:lang w:val="en-CA" w:eastAsia="en-CA"/>
                  </w:rPr>
                </w:rPrChange>
              </w:rPr>
              <w:t># of Funded Beds</w:t>
            </w:r>
          </w:p>
        </w:tc>
        <w:tc>
          <w:tcPr>
            <w:tcW w:w="2211" w:type="dxa"/>
            <w:tcMar>
              <w:top w:w="40" w:type="dxa"/>
              <w:left w:w="60" w:type="dxa"/>
              <w:bottom w:w="40" w:type="dxa"/>
              <w:right w:w="60" w:type="dxa"/>
            </w:tcMar>
            <w:vAlign w:val="bottom"/>
            <w:hideMark/>
            <w:tcPrChange w:id="187" w:author="Ahmad, Nayef [VC]" w:date="2017-11-06T21:51:00Z">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bottom"/>
                <w:hideMark/>
              </w:tcPr>
            </w:tcPrChange>
          </w:tcPr>
          <w:p w14:paraId="23851B7F" w14:textId="39AAD61B" w:rsidR="004B09DF" w:rsidRPr="00A85484" w:rsidRDefault="004B09DF" w:rsidP="004B09DF">
            <w:pPr>
              <w:rPr>
                <w:rFonts w:eastAsia="Times New Roman" w:cstheme="minorHAnsi"/>
                <w:b/>
                <w:color w:val="000000"/>
                <w:szCs w:val="22"/>
                <w:lang w:val="en-CA" w:eastAsia="en-CA"/>
                <w:rPrChange w:id="188" w:author="Ahmad, Nayef [VC]" w:date="2017-11-06T21:43:00Z">
                  <w:rPr>
                    <w:rFonts w:ascii="Calibri" w:eastAsia="Times New Roman" w:hAnsi="Calibri" w:cs="Calibri"/>
                    <w:b/>
                    <w:color w:val="000000"/>
                    <w:szCs w:val="22"/>
                    <w:lang w:val="en-CA" w:eastAsia="en-CA"/>
                  </w:rPr>
                </w:rPrChange>
              </w:rPr>
            </w:pPr>
            <w:r w:rsidRPr="00A85484">
              <w:rPr>
                <w:rFonts w:eastAsia="Times New Roman" w:cstheme="minorHAnsi"/>
                <w:b/>
                <w:color w:val="000000"/>
                <w:szCs w:val="22"/>
                <w:lang w:val="en-CA" w:eastAsia="en-CA"/>
                <w:rPrChange w:id="189" w:author="Ahmad, Nayef [VC]" w:date="2017-11-06T21:43:00Z">
                  <w:rPr>
                    <w:rFonts w:ascii="Calibri" w:eastAsia="Times New Roman" w:hAnsi="Calibri" w:cs="Calibri"/>
                    <w:b/>
                    <w:color w:val="000000"/>
                    <w:szCs w:val="22"/>
                    <w:lang w:val="en-CA" w:eastAsia="en-CA"/>
                  </w:rPr>
                </w:rPrChange>
              </w:rPr>
              <w:t>Average # of Patients at 00:00</w:t>
            </w:r>
            <w:ins w:id="190" w:author="Ahmad, Nayef [VC]" w:date="2017-11-06T21:35:00Z">
              <w:r w:rsidR="002230DD" w:rsidRPr="00A85484">
                <w:rPr>
                  <w:rFonts w:eastAsia="Times New Roman" w:cstheme="minorHAnsi"/>
                  <w:b/>
                  <w:color w:val="000000"/>
                  <w:szCs w:val="22"/>
                  <w:lang w:val="en-CA" w:eastAsia="en-CA"/>
                  <w:rPrChange w:id="191" w:author="Ahmad, Nayef [VC]" w:date="2017-11-06T21:43:00Z">
                    <w:rPr>
                      <w:rFonts w:ascii="Calibri" w:eastAsia="Times New Roman" w:hAnsi="Calibri" w:cs="Calibri"/>
                      <w:b/>
                      <w:color w:val="000000"/>
                      <w:szCs w:val="22"/>
                      <w:lang w:val="en-CA" w:eastAsia="en-CA"/>
                    </w:rPr>
                  </w:rPrChange>
                </w:rPr>
                <w:t xml:space="preserve"> hrs</w:t>
              </w:r>
            </w:ins>
          </w:p>
        </w:tc>
        <w:tc>
          <w:tcPr>
            <w:tcW w:w="2211" w:type="dxa"/>
            <w:tcMar>
              <w:top w:w="40" w:type="dxa"/>
              <w:left w:w="60" w:type="dxa"/>
              <w:bottom w:w="40" w:type="dxa"/>
              <w:right w:w="60" w:type="dxa"/>
            </w:tcMar>
            <w:vAlign w:val="bottom"/>
            <w:hideMark/>
            <w:tcPrChange w:id="192" w:author="Ahmad, Nayef [VC]" w:date="2017-11-06T21:51:00Z">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vAlign w:val="bottom"/>
                <w:hideMark/>
              </w:tcPr>
            </w:tcPrChange>
          </w:tcPr>
          <w:p w14:paraId="447C8B5D" w14:textId="69E4AD89" w:rsidR="004B09DF" w:rsidRPr="00A85484" w:rsidRDefault="004B09DF" w:rsidP="004B09DF">
            <w:pPr>
              <w:rPr>
                <w:rFonts w:eastAsia="Times New Roman" w:cstheme="minorHAnsi"/>
                <w:b/>
                <w:color w:val="000000"/>
                <w:szCs w:val="22"/>
                <w:lang w:val="en-CA" w:eastAsia="en-CA"/>
                <w:rPrChange w:id="193" w:author="Ahmad, Nayef [VC]" w:date="2017-11-06T21:43:00Z">
                  <w:rPr>
                    <w:rFonts w:ascii="Calibri" w:eastAsia="Times New Roman" w:hAnsi="Calibri" w:cs="Calibri"/>
                    <w:b/>
                    <w:color w:val="000000"/>
                    <w:szCs w:val="22"/>
                    <w:lang w:val="en-CA" w:eastAsia="en-CA"/>
                  </w:rPr>
                </w:rPrChange>
              </w:rPr>
            </w:pPr>
            <w:r w:rsidRPr="00A85484">
              <w:rPr>
                <w:rFonts w:eastAsia="Times New Roman" w:cstheme="minorHAnsi"/>
                <w:b/>
                <w:color w:val="000000"/>
                <w:szCs w:val="22"/>
                <w:lang w:val="en-CA" w:eastAsia="en-CA"/>
                <w:rPrChange w:id="194" w:author="Ahmad, Nayef [VC]" w:date="2017-11-06T21:43:00Z">
                  <w:rPr>
                    <w:rFonts w:ascii="Calibri" w:eastAsia="Times New Roman" w:hAnsi="Calibri" w:cs="Calibri"/>
                    <w:b/>
                    <w:color w:val="000000"/>
                    <w:szCs w:val="22"/>
                    <w:lang w:val="en-CA" w:eastAsia="en-CA"/>
                  </w:rPr>
                </w:rPrChange>
              </w:rPr>
              <w:t>Maximum # of Patients at 00:00</w:t>
            </w:r>
            <w:ins w:id="195" w:author="Ahmad, Nayef [VC]" w:date="2017-11-06T21:36:00Z">
              <w:r w:rsidR="002230DD" w:rsidRPr="00A85484">
                <w:rPr>
                  <w:rFonts w:eastAsia="Times New Roman" w:cstheme="minorHAnsi"/>
                  <w:b/>
                  <w:color w:val="000000"/>
                  <w:szCs w:val="22"/>
                  <w:lang w:val="en-CA" w:eastAsia="en-CA"/>
                  <w:rPrChange w:id="196" w:author="Ahmad, Nayef [VC]" w:date="2017-11-06T21:43:00Z">
                    <w:rPr>
                      <w:rFonts w:ascii="Calibri" w:eastAsia="Times New Roman" w:hAnsi="Calibri" w:cs="Calibri"/>
                      <w:b/>
                      <w:color w:val="000000"/>
                      <w:szCs w:val="22"/>
                      <w:lang w:val="en-CA" w:eastAsia="en-CA"/>
                    </w:rPr>
                  </w:rPrChange>
                </w:rPr>
                <w:t xml:space="preserve"> hrs</w:t>
              </w:r>
            </w:ins>
          </w:p>
        </w:tc>
      </w:tr>
      <w:tr w:rsidR="002230DD" w:rsidRPr="00581773" w14:paraId="7E48F352" w14:textId="77777777" w:rsidTr="00AC3A52">
        <w:tc>
          <w:tcPr>
            <w:tcW w:w="1474" w:type="dxa"/>
            <w:tcMar>
              <w:top w:w="40" w:type="dxa"/>
              <w:left w:w="60" w:type="dxa"/>
              <w:bottom w:w="40" w:type="dxa"/>
              <w:right w:w="60" w:type="dxa"/>
            </w:tcMar>
            <w:hideMark/>
            <w:tcPrChange w:id="197" w:author="Ahmad, Nayef [VC]" w:date="2017-11-06T21:51:00Z">
              <w:tcPr>
                <w:tcW w:w="15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58D66E0C" w14:textId="77777777" w:rsidR="004B09DF" w:rsidRPr="00A85484" w:rsidRDefault="004B09DF" w:rsidP="004B09DF">
            <w:pPr>
              <w:rPr>
                <w:rFonts w:eastAsia="Times New Roman" w:cstheme="minorHAnsi"/>
                <w:color w:val="000000"/>
                <w:szCs w:val="22"/>
                <w:lang w:val="en-CA" w:eastAsia="en-CA"/>
                <w:rPrChange w:id="198"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199" w:author="Ahmad, Nayef [VC]" w:date="2017-11-06T21:43:00Z">
                  <w:rPr>
                    <w:rFonts w:ascii="Calibri" w:eastAsia="Times New Roman" w:hAnsi="Calibri" w:cs="Calibri"/>
                    <w:color w:val="000000"/>
                    <w:szCs w:val="22"/>
                    <w:lang w:val="en-CA" w:eastAsia="en-CA"/>
                  </w:rPr>
                </w:rPrChange>
              </w:rPr>
              <w:t>4E</w:t>
            </w:r>
          </w:p>
        </w:tc>
        <w:tc>
          <w:tcPr>
            <w:tcW w:w="2268" w:type="dxa"/>
            <w:tcMar>
              <w:top w:w="40" w:type="dxa"/>
              <w:left w:w="60" w:type="dxa"/>
              <w:bottom w:w="40" w:type="dxa"/>
              <w:right w:w="60" w:type="dxa"/>
            </w:tcMar>
            <w:hideMark/>
            <w:tcPrChange w:id="200" w:author="Ahmad, Nayef [VC]" w:date="2017-11-06T21:51:00Z">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3548BAC5" w14:textId="77777777" w:rsidR="004B09DF" w:rsidRPr="00A85484" w:rsidRDefault="004B09DF" w:rsidP="00234234">
            <w:pPr>
              <w:jc w:val="center"/>
              <w:rPr>
                <w:rFonts w:eastAsia="Times New Roman" w:cstheme="minorHAnsi"/>
                <w:color w:val="000000"/>
                <w:szCs w:val="22"/>
                <w:lang w:val="en-CA" w:eastAsia="en-CA"/>
                <w:rPrChange w:id="201"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02" w:author="Ahmad, Nayef [VC]" w:date="2017-11-06T21:43:00Z">
                  <w:rPr>
                    <w:rFonts w:ascii="Calibri" w:eastAsia="Times New Roman" w:hAnsi="Calibri" w:cs="Calibri"/>
                    <w:color w:val="000000"/>
                    <w:szCs w:val="22"/>
                    <w:lang w:val="en-CA" w:eastAsia="en-CA"/>
                  </w:rPr>
                </w:rPrChange>
              </w:rPr>
              <w:t>32</w:t>
            </w:r>
          </w:p>
        </w:tc>
        <w:tc>
          <w:tcPr>
            <w:tcW w:w="2211" w:type="dxa"/>
            <w:tcMar>
              <w:top w:w="40" w:type="dxa"/>
              <w:left w:w="60" w:type="dxa"/>
              <w:bottom w:w="40" w:type="dxa"/>
              <w:right w:w="60" w:type="dxa"/>
            </w:tcMar>
            <w:hideMark/>
            <w:tcPrChange w:id="203" w:author="Ahmad, Nayef [VC]" w:date="2017-11-06T21:51:00Z">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4231ED6F" w14:textId="77777777" w:rsidR="004B09DF" w:rsidRPr="00A85484" w:rsidRDefault="004B09DF" w:rsidP="00234234">
            <w:pPr>
              <w:jc w:val="center"/>
              <w:rPr>
                <w:rFonts w:eastAsia="Times New Roman" w:cstheme="minorHAnsi"/>
                <w:color w:val="000000"/>
                <w:szCs w:val="22"/>
                <w:lang w:val="en-CA" w:eastAsia="en-CA"/>
                <w:rPrChange w:id="204"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05" w:author="Ahmad, Nayef [VC]" w:date="2017-11-06T21:43:00Z">
                  <w:rPr>
                    <w:rFonts w:ascii="Calibri" w:eastAsia="Times New Roman" w:hAnsi="Calibri" w:cs="Calibri"/>
                    <w:color w:val="000000"/>
                    <w:szCs w:val="22"/>
                    <w:lang w:val="en-CA" w:eastAsia="en-CA"/>
                  </w:rPr>
                </w:rPrChange>
              </w:rPr>
              <w:t>33.2</w:t>
            </w:r>
          </w:p>
        </w:tc>
        <w:tc>
          <w:tcPr>
            <w:tcW w:w="2211" w:type="dxa"/>
            <w:tcMar>
              <w:top w:w="40" w:type="dxa"/>
              <w:left w:w="60" w:type="dxa"/>
              <w:bottom w:w="40" w:type="dxa"/>
              <w:right w:w="60" w:type="dxa"/>
            </w:tcMar>
            <w:hideMark/>
            <w:tcPrChange w:id="206" w:author="Ahmad, Nayef [VC]" w:date="2017-11-06T21:51:00Z">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106E9B50" w14:textId="77777777" w:rsidR="004B09DF" w:rsidRPr="00A85484" w:rsidRDefault="004B09DF" w:rsidP="00234234">
            <w:pPr>
              <w:jc w:val="center"/>
              <w:rPr>
                <w:rFonts w:eastAsia="Times New Roman" w:cstheme="minorHAnsi"/>
                <w:color w:val="000000"/>
                <w:szCs w:val="22"/>
                <w:lang w:val="en-CA" w:eastAsia="en-CA"/>
                <w:rPrChange w:id="207"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08" w:author="Ahmad, Nayef [VC]" w:date="2017-11-06T21:43:00Z">
                  <w:rPr>
                    <w:rFonts w:ascii="Calibri" w:eastAsia="Times New Roman" w:hAnsi="Calibri" w:cs="Calibri"/>
                    <w:color w:val="000000"/>
                    <w:szCs w:val="22"/>
                    <w:lang w:val="en-CA" w:eastAsia="en-CA"/>
                  </w:rPr>
                </w:rPrChange>
              </w:rPr>
              <w:t>35</w:t>
            </w:r>
          </w:p>
        </w:tc>
      </w:tr>
      <w:tr w:rsidR="002230DD" w:rsidRPr="00581773" w14:paraId="06959638" w14:textId="77777777" w:rsidTr="00AC3A52">
        <w:tc>
          <w:tcPr>
            <w:tcW w:w="1474" w:type="dxa"/>
            <w:tcMar>
              <w:top w:w="40" w:type="dxa"/>
              <w:left w:w="60" w:type="dxa"/>
              <w:bottom w:w="40" w:type="dxa"/>
              <w:right w:w="60" w:type="dxa"/>
            </w:tcMar>
            <w:hideMark/>
            <w:tcPrChange w:id="209" w:author="Ahmad, Nayef [VC]" w:date="2017-11-06T21:51:00Z">
              <w:tcPr>
                <w:tcW w:w="15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4FAB97E2" w14:textId="77777777" w:rsidR="004B09DF" w:rsidRPr="00A85484" w:rsidRDefault="004B09DF" w:rsidP="004B09DF">
            <w:pPr>
              <w:rPr>
                <w:rFonts w:eastAsia="Times New Roman" w:cstheme="minorHAnsi"/>
                <w:color w:val="000000"/>
                <w:szCs w:val="22"/>
                <w:lang w:val="en-CA" w:eastAsia="en-CA"/>
                <w:rPrChange w:id="210"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11" w:author="Ahmad, Nayef [VC]" w:date="2017-11-06T21:43:00Z">
                  <w:rPr>
                    <w:rFonts w:ascii="Calibri" w:eastAsia="Times New Roman" w:hAnsi="Calibri" w:cs="Calibri"/>
                    <w:color w:val="000000"/>
                    <w:szCs w:val="22"/>
                    <w:lang w:val="en-CA" w:eastAsia="en-CA"/>
                  </w:rPr>
                </w:rPrChange>
              </w:rPr>
              <w:t>7E</w:t>
            </w:r>
          </w:p>
        </w:tc>
        <w:tc>
          <w:tcPr>
            <w:tcW w:w="2268" w:type="dxa"/>
            <w:tcMar>
              <w:top w:w="40" w:type="dxa"/>
              <w:left w:w="60" w:type="dxa"/>
              <w:bottom w:w="40" w:type="dxa"/>
              <w:right w:w="60" w:type="dxa"/>
            </w:tcMar>
            <w:hideMark/>
            <w:tcPrChange w:id="212" w:author="Ahmad, Nayef [VC]" w:date="2017-11-06T21:51:00Z">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04EEA620" w14:textId="77777777" w:rsidR="004B09DF" w:rsidRPr="00A85484" w:rsidRDefault="004B09DF" w:rsidP="00234234">
            <w:pPr>
              <w:jc w:val="center"/>
              <w:rPr>
                <w:rFonts w:eastAsia="Times New Roman" w:cstheme="minorHAnsi"/>
                <w:color w:val="000000"/>
                <w:szCs w:val="22"/>
                <w:lang w:val="en-CA" w:eastAsia="en-CA"/>
                <w:rPrChange w:id="213"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14" w:author="Ahmad, Nayef [VC]" w:date="2017-11-06T21:43:00Z">
                  <w:rPr>
                    <w:rFonts w:ascii="Calibri" w:eastAsia="Times New Roman" w:hAnsi="Calibri" w:cs="Calibri"/>
                    <w:color w:val="000000"/>
                    <w:szCs w:val="22"/>
                    <w:lang w:val="en-CA" w:eastAsia="en-CA"/>
                  </w:rPr>
                </w:rPrChange>
              </w:rPr>
              <w:t>20</w:t>
            </w:r>
          </w:p>
        </w:tc>
        <w:tc>
          <w:tcPr>
            <w:tcW w:w="2211" w:type="dxa"/>
            <w:tcMar>
              <w:top w:w="40" w:type="dxa"/>
              <w:left w:w="60" w:type="dxa"/>
              <w:bottom w:w="40" w:type="dxa"/>
              <w:right w:w="60" w:type="dxa"/>
            </w:tcMar>
            <w:hideMark/>
            <w:tcPrChange w:id="215" w:author="Ahmad, Nayef [VC]" w:date="2017-11-06T21:51:00Z">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5267D81D" w14:textId="77777777" w:rsidR="004B09DF" w:rsidRPr="00A85484" w:rsidRDefault="004B09DF" w:rsidP="00234234">
            <w:pPr>
              <w:jc w:val="center"/>
              <w:rPr>
                <w:rFonts w:eastAsia="Times New Roman" w:cstheme="minorHAnsi"/>
                <w:color w:val="000000"/>
                <w:szCs w:val="22"/>
                <w:lang w:val="en-CA" w:eastAsia="en-CA"/>
                <w:rPrChange w:id="216"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17" w:author="Ahmad, Nayef [VC]" w:date="2017-11-06T21:43:00Z">
                  <w:rPr>
                    <w:rFonts w:ascii="Calibri" w:eastAsia="Times New Roman" w:hAnsi="Calibri" w:cs="Calibri"/>
                    <w:color w:val="000000"/>
                    <w:szCs w:val="22"/>
                    <w:lang w:val="en-CA" w:eastAsia="en-CA"/>
                  </w:rPr>
                </w:rPrChange>
              </w:rPr>
              <w:t>21.9</w:t>
            </w:r>
          </w:p>
        </w:tc>
        <w:tc>
          <w:tcPr>
            <w:tcW w:w="2211" w:type="dxa"/>
            <w:tcMar>
              <w:top w:w="40" w:type="dxa"/>
              <w:left w:w="60" w:type="dxa"/>
              <w:bottom w:w="40" w:type="dxa"/>
              <w:right w:w="60" w:type="dxa"/>
            </w:tcMar>
            <w:hideMark/>
            <w:tcPrChange w:id="218" w:author="Ahmad, Nayef [VC]" w:date="2017-11-06T21:51:00Z">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74DABD1A" w14:textId="77777777" w:rsidR="004B09DF" w:rsidRPr="00A85484" w:rsidRDefault="004B09DF" w:rsidP="00234234">
            <w:pPr>
              <w:jc w:val="center"/>
              <w:rPr>
                <w:rFonts w:eastAsia="Times New Roman" w:cstheme="minorHAnsi"/>
                <w:color w:val="000000"/>
                <w:szCs w:val="22"/>
                <w:lang w:val="en-CA" w:eastAsia="en-CA"/>
                <w:rPrChange w:id="219"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20" w:author="Ahmad, Nayef [VC]" w:date="2017-11-06T21:43:00Z">
                  <w:rPr>
                    <w:rFonts w:ascii="Calibri" w:eastAsia="Times New Roman" w:hAnsi="Calibri" w:cs="Calibri"/>
                    <w:color w:val="000000"/>
                    <w:szCs w:val="22"/>
                    <w:lang w:val="en-CA" w:eastAsia="en-CA"/>
                  </w:rPr>
                </w:rPrChange>
              </w:rPr>
              <w:t>24</w:t>
            </w:r>
          </w:p>
        </w:tc>
      </w:tr>
      <w:tr w:rsidR="002230DD" w:rsidRPr="00581773" w14:paraId="75BF523B" w14:textId="77777777" w:rsidTr="00AC3A52">
        <w:tc>
          <w:tcPr>
            <w:tcW w:w="1474" w:type="dxa"/>
            <w:tcMar>
              <w:top w:w="40" w:type="dxa"/>
              <w:left w:w="60" w:type="dxa"/>
              <w:bottom w:w="40" w:type="dxa"/>
              <w:right w:w="60" w:type="dxa"/>
            </w:tcMar>
            <w:hideMark/>
            <w:tcPrChange w:id="221" w:author="Ahmad, Nayef [VC]" w:date="2017-11-06T21:51:00Z">
              <w:tcPr>
                <w:tcW w:w="15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33B09AEA" w14:textId="77777777" w:rsidR="004B09DF" w:rsidRPr="00A85484" w:rsidRDefault="004B09DF" w:rsidP="004B09DF">
            <w:pPr>
              <w:rPr>
                <w:rFonts w:eastAsia="Times New Roman" w:cstheme="minorHAnsi"/>
                <w:color w:val="000000"/>
                <w:szCs w:val="22"/>
                <w:lang w:val="en-CA" w:eastAsia="en-CA"/>
                <w:rPrChange w:id="222"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23" w:author="Ahmad, Nayef [VC]" w:date="2017-11-06T21:43:00Z">
                  <w:rPr>
                    <w:rFonts w:ascii="Calibri" w:eastAsia="Times New Roman" w:hAnsi="Calibri" w:cs="Calibri"/>
                    <w:color w:val="000000"/>
                    <w:szCs w:val="22"/>
                    <w:lang w:val="en-CA" w:eastAsia="en-CA"/>
                  </w:rPr>
                </w:rPrChange>
              </w:rPr>
              <w:t>6E</w:t>
            </w:r>
          </w:p>
        </w:tc>
        <w:tc>
          <w:tcPr>
            <w:tcW w:w="2268" w:type="dxa"/>
            <w:tcMar>
              <w:top w:w="40" w:type="dxa"/>
              <w:left w:w="60" w:type="dxa"/>
              <w:bottom w:w="40" w:type="dxa"/>
              <w:right w:w="60" w:type="dxa"/>
            </w:tcMar>
            <w:hideMark/>
            <w:tcPrChange w:id="224" w:author="Ahmad, Nayef [VC]" w:date="2017-11-06T21:51:00Z">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1933E22B" w14:textId="77777777" w:rsidR="004B09DF" w:rsidRPr="00A85484" w:rsidRDefault="004B09DF" w:rsidP="00234234">
            <w:pPr>
              <w:jc w:val="center"/>
              <w:rPr>
                <w:rFonts w:eastAsia="Times New Roman" w:cstheme="minorHAnsi"/>
                <w:color w:val="000000"/>
                <w:szCs w:val="22"/>
                <w:lang w:val="en-CA" w:eastAsia="en-CA"/>
                <w:rPrChange w:id="225"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26" w:author="Ahmad, Nayef [VC]" w:date="2017-11-06T21:43:00Z">
                  <w:rPr>
                    <w:rFonts w:ascii="Calibri" w:eastAsia="Times New Roman" w:hAnsi="Calibri" w:cs="Calibri"/>
                    <w:color w:val="000000"/>
                    <w:szCs w:val="22"/>
                    <w:lang w:val="en-CA" w:eastAsia="en-CA"/>
                  </w:rPr>
                </w:rPrChange>
              </w:rPr>
              <w:t>24</w:t>
            </w:r>
          </w:p>
        </w:tc>
        <w:tc>
          <w:tcPr>
            <w:tcW w:w="2211" w:type="dxa"/>
            <w:tcMar>
              <w:top w:w="40" w:type="dxa"/>
              <w:left w:w="60" w:type="dxa"/>
              <w:bottom w:w="40" w:type="dxa"/>
              <w:right w:w="60" w:type="dxa"/>
            </w:tcMar>
            <w:hideMark/>
            <w:tcPrChange w:id="227" w:author="Ahmad, Nayef [VC]" w:date="2017-11-06T21:51:00Z">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76785952" w14:textId="77777777" w:rsidR="004B09DF" w:rsidRPr="00A85484" w:rsidRDefault="004B09DF" w:rsidP="00234234">
            <w:pPr>
              <w:jc w:val="center"/>
              <w:rPr>
                <w:rFonts w:eastAsia="Times New Roman" w:cstheme="minorHAnsi"/>
                <w:color w:val="000000"/>
                <w:szCs w:val="22"/>
                <w:lang w:val="en-CA" w:eastAsia="en-CA"/>
                <w:rPrChange w:id="228"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29" w:author="Ahmad, Nayef [VC]" w:date="2017-11-06T21:43:00Z">
                  <w:rPr>
                    <w:rFonts w:ascii="Calibri" w:eastAsia="Times New Roman" w:hAnsi="Calibri" w:cs="Calibri"/>
                    <w:color w:val="000000"/>
                    <w:szCs w:val="22"/>
                    <w:lang w:val="en-CA" w:eastAsia="en-CA"/>
                  </w:rPr>
                </w:rPrChange>
              </w:rPr>
              <w:t>25.5</w:t>
            </w:r>
          </w:p>
        </w:tc>
        <w:tc>
          <w:tcPr>
            <w:tcW w:w="2211" w:type="dxa"/>
            <w:tcMar>
              <w:top w:w="40" w:type="dxa"/>
              <w:left w:w="60" w:type="dxa"/>
              <w:bottom w:w="40" w:type="dxa"/>
              <w:right w:w="60" w:type="dxa"/>
            </w:tcMar>
            <w:hideMark/>
            <w:tcPrChange w:id="230" w:author="Ahmad, Nayef [VC]" w:date="2017-11-06T21:51:00Z">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0207867E" w14:textId="77777777" w:rsidR="004B09DF" w:rsidRPr="00A85484" w:rsidRDefault="004B09DF" w:rsidP="00234234">
            <w:pPr>
              <w:jc w:val="center"/>
              <w:rPr>
                <w:rFonts w:eastAsia="Times New Roman" w:cstheme="minorHAnsi"/>
                <w:color w:val="000000"/>
                <w:szCs w:val="22"/>
                <w:lang w:val="en-CA" w:eastAsia="en-CA"/>
                <w:rPrChange w:id="231"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32" w:author="Ahmad, Nayef [VC]" w:date="2017-11-06T21:43:00Z">
                  <w:rPr>
                    <w:rFonts w:ascii="Calibri" w:eastAsia="Times New Roman" w:hAnsi="Calibri" w:cs="Calibri"/>
                    <w:color w:val="000000"/>
                    <w:szCs w:val="22"/>
                    <w:lang w:val="en-CA" w:eastAsia="en-CA"/>
                  </w:rPr>
                </w:rPrChange>
              </w:rPr>
              <w:t>29</w:t>
            </w:r>
          </w:p>
        </w:tc>
      </w:tr>
      <w:tr w:rsidR="002230DD" w:rsidRPr="00581773" w14:paraId="5204FAFE" w14:textId="77777777" w:rsidTr="00AC3A52">
        <w:tc>
          <w:tcPr>
            <w:tcW w:w="1474" w:type="dxa"/>
            <w:tcMar>
              <w:top w:w="40" w:type="dxa"/>
              <w:left w:w="60" w:type="dxa"/>
              <w:bottom w:w="40" w:type="dxa"/>
              <w:right w:w="60" w:type="dxa"/>
            </w:tcMar>
            <w:hideMark/>
            <w:tcPrChange w:id="233" w:author="Ahmad, Nayef [VC]" w:date="2017-11-06T21:51:00Z">
              <w:tcPr>
                <w:tcW w:w="15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47C2A60F" w14:textId="77777777" w:rsidR="004B09DF" w:rsidRPr="00A85484" w:rsidRDefault="004B09DF" w:rsidP="004B09DF">
            <w:pPr>
              <w:rPr>
                <w:rFonts w:eastAsia="Times New Roman" w:cstheme="minorHAnsi"/>
                <w:color w:val="000000"/>
                <w:szCs w:val="22"/>
                <w:lang w:val="en-CA" w:eastAsia="en-CA"/>
                <w:rPrChange w:id="234"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35" w:author="Ahmad, Nayef [VC]" w:date="2017-11-06T21:43:00Z">
                  <w:rPr>
                    <w:rFonts w:ascii="Calibri" w:eastAsia="Times New Roman" w:hAnsi="Calibri" w:cs="Calibri"/>
                    <w:color w:val="000000"/>
                    <w:szCs w:val="22"/>
                    <w:lang w:val="en-CA" w:eastAsia="en-CA"/>
                  </w:rPr>
                </w:rPrChange>
              </w:rPr>
              <w:t>6W</w:t>
            </w:r>
          </w:p>
        </w:tc>
        <w:tc>
          <w:tcPr>
            <w:tcW w:w="2268" w:type="dxa"/>
            <w:tcMar>
              <w:top w:w="40" w:type="dxa"/>
              <w:left w:w="60" w:type="dxa"/>
              <w:bottom w:w="40" w:type="dxa"/>
              <w:right w:w="60" w:type="dxa"/>
            </w:tcMar>
            <w:hideMark/>
            <w:tcPrChange w:id="236" w:author="Ahmad, Nayef [VC]" w:date="2017-11-06T21:51:00Z">
              <w:tcPr>
                <w:tcW w:w="22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11696B56" w14:textId="77777777" w:rsidR="004B09DF" w:rsidRPr="00A85484" w:rsidRDefault="004B09DF" w:rsidP="00234234">
            <w:pPr>
              <w:jc w:val="center"/>
              <w:rPr>
                <w:rFonts w:eastAsia="Times New Roman" w:cstheme="minorHAnsi"/>
                <w:color w:val="000000"/>
                <w:szCs w:val="22"/>
                <w:lang w:val="en-CA" w:eastAsia="en-CA"/>
                <w:rPrChange w:id="237"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38" w:author="Ahmad, Nayef [VC]" w:date="2017-11-06T21:43:00Z">
                  <w:rPr>
                    <w:rFonts w:ascii="Calibri" w:eastAsia="Times New Roman" w:hAnsi="Calibri" w:cs="Calibri"/>
                    <w:color w:val="000000"/>
                    <w:szCs w:val="22"/>
                    <w:lang w:val="en-CA" w:eastAsia="en-CA"/>
                  </w:rPr>
                </w:rPrChange>
              </w:rPr>
              <w:t>26</w:t>
            </w:r>
          </w:p>
        </w:tc>
        <w:tc>
          <w:tcPr>
            <w:tcW w:w="2211" w:type="dxa"/>
            <w:tcMar>
              <w:top w:w="40" w:type="dxa"/>
              <w:left w:w="60" w:type="dxa"/>
              <w:bottom w:w="40" w:type="dxa"/>
              <w:right w:w="60" w:type="dxa"/>
            </w:tcMar>
            <w:hideMark/>
            <w:tcPrChange w:id="239" w:author="Ahmad, Nayef [VC]" w:date="2017-11-06T21:51:00Z">
              <w:tcPr>
                <w:tcW w:w="2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14478C93" w14:textId="77777777" w:rsidR="004B09DF" w:rsidRPr="00A85484" w:rsidRDefault="004B09DF" w:rsidP="00234234">
            <w:pPr>
              <w:jc w:val="center"/>
              <w:rPr>
                <w:rFonts w:eastAsia="Times New Roman" w:cstheme="minorHAnsi"/>
                <w:color w:val="000000"/>
                <w:szCs w:val="22"/>
                <w:lang w:val="en-CA" w:eastAsia="en-CA"/>
                <w:rPrChange w:id="240" w:author="Ahmad, Nayef [VC]" w:date="2017-11-06T21:43:00Z">
                  <w:rPr>
                    <w:rFonts w:ascii="Calibri" w:eastAsia="Times New Roman" w:hAnsi="Calibri" w:cs="Calibri"/>
                    <w:color w:val="000000"/>
                    <w:szCs w:val="22"/>
                    <w:lang w:val="en-CA" w:eastAsia="en-CA"/>
                  </w:rPr>
                </w:rPrChange>
              </w:rPr>
            </w:pPr>
            <w:r w:rsidRPr="00A85484">
              <w:rPr>
                <w:rFonts w:eastAsia="Times New Roman" w:cstheme="minorHAnsi"/>
                <w:color w:val="000000"/>
                <w:szCs w:val="22"/>
                <w:lang w:val="en-CA" w:eastAsia="en-CA"/>
                <w:rPrChange w:id="241" w:author="Ahmad, Nayef [VC]" w:date="2017-11-06T21:43:00Z">
                  <w:rPr>
                    <w:rFonts w:ascii="Calibri" w:eastAsia="Times New Roman" w:hAnsi="Calibri" w:cs="Calibri"/>
                    <w:color w:val="000000"/>
                    <w:szCs w:val="22"/>
                    <w:lang w:val="en-CA" w:eastAsia="en-CA"/>
                  </w:rPr>
                </w:rPrChange>
              </w:rPr>
              <w:t>27.1</w:t>
            </w:r>
          </w:p>
        </w:tc>
        <w:tc>
          <w:tcPr>
            <w:tcW w:w="2211" w:type="dxa"/>
            <w:tcMar>
              <w:top w:w="40" w:type="dxa"/>
              <w:left w:w="60" w:type="dxa"/>
              <w:bottom w:w="40" w:type="dxa"/>
              <w:right w:w="60" w:type="dxa"/>
            </w:tcMar>
            <w:hideMark/>
            <w:tcPrChange w:id="242" w:author="Ahmad, Nayef [VC]" w:date="2017-11-06T21:51:00Z">
              <w:tcPr>
                <w:tcW w:w="21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cPrChange>
          </w:tcPr>
          <w:p w14:paraId="17E89E13" w14:textId="77777777" w:rsidR="004B09DF" w:rsidRPr="00A85484" w:rsidRDefault="004B09DF" w:rsidP="00F83875">
            <w:pPr>
              <w:keepNext/>
              <w:jc w:val="center"/>
              <w:rPr>
                <w:rFonts w:eastAsia="Times New Roman" w:cstheme="minorHAnsi"/>
                <w:color w:val="000000"/>
                <w:szCs w:val="22"/>
                <w:lang w:val="en-CA" w:eastAsia="en-CA"/>
                <w:rPrChange w:id="243" w:author="Ahmad, Nayef [VC]" w:date="2017-11-06T21:43:00Z">
                  <w:rPr>
                    <w:rFonts w:ascii="Calibri" w:eastAsia="Times New Roman" w:hAnsi="Calibri" w:cs="Calibri"/>
                    <w:color w:val="000000"/>
                    <w:szCs w:val="22"/>
                    <w:lang w:val="en-CA" w:eastAsia="en-CA"/>
                  </w:rPr>
                </w:rPrChange>
              </w:rPr>
              <w:pPrChange w:id="244" w:author="Ahmad, Nayef [VC]" w:date="2017-11-06T21:55:00Z">
                <w:pPr>
                  <w:jc w:val="center"/>
                </w:pPr>
              </w:pPrChange>
            </w:pPr>
            <w:r w:rsidRPr="00A85484">
              <w:rPr>
                <w:rFonts w:eastAsia="Times New Roman" w:cstheme="minorHAnsi"/>
                <w:color w:val="000000"/>
                <w:szCs w:val="22"/>
                <w:lang w:val="en-CA" w:eastAsia="en-CA"/>
                <w:rPrChange w:id="245" w:author="Ahmad, Nayef [VC]" w:date="2017-11-06T21:43:00Z">
                  <w:rPr>
                    <w:rFonts w:ascii="Calibri" w:eastAsia="Times New Roman" w:hAnsi="Calibri" w:cs="Calibri"/>
                    <w:color w:val="000000"/>
                    <w:szCs w:val="22"/>
                    <w:lang w:val="en-CA" w:eastAsia="en-CA"/>
                  </w:rPr>
                </w:rPrChange>
              </w:rPr>
              <w:t>30</w:t>
            </w:r>
          </w:p>
        </w:tc>
      </w:tr>
    </w:tbl>
    <w:p w14:paraId="6E9C1D2B" w14:textId="2EA048B6" w:rsidR="00F83875" w:rsidRDefault="00F83875">
      <w:pPr>
        <w:pStyle w:val="Caption"/>
        <w:rPr>
          <w:ins w:id="246" w:author="Ahmad, Nayef [VC]" w:date="2017-11-06T21:55:00Z"/>
        </w:rPr>
      </w:pPr>
      <w:ins w:id="247" w:author="Ahmad, Nayef [VC]" w:date="2017-11-06T21:55:00Z">
        <w:r>
          <w:t xml:space="preserve">Table </w:t>
        </w:r>
        <w:r>
          <w:fldChar w:fldCharType="begin"/>
        </w:r>
        <w:r>
          <w:instrText xml:space="preserve"> SEQ Table \* ARABIC </w:instrText>
        </w:r>
      </w:ins>
      <w:r>
        <w:fldChar w:fldCharType="separate"/>
      </w:r>
      <w:ins w:id="248" w:author="Ahmad, Nayef [VC]" w:date="2017-11-06T22:12:00Z">
        <w:r w:rsidR="009E025D">
          <w:rPr>
            <w:noProof/>
          </w:rPr>
          <w:t>1</w:t>
        </w:r>
      </w:ins>
      <w:ins w:id="249" w:author="Ahmad, Nayef [VC]" w:date="2017-11-06T21:55:00Z">
        <w:r>
          <w:fldChar w:fldCharType="end"/>
        </w:r>
        <w:r>
          <w:t>: Average midnight census and level of funded beds over the period from 2017-03-01 to 2017-10-31</w:t>
        </w:r>
      </w:ins>
    </w:p>
    <w:p w14:paraId="27A90976" w14:textId="7F863D22" w:rsidR="00D14325" w:rsidDel="00A85484" w:rsidRDefault="00234234" w:rsidP="00446D68">
      <w:pPr>
        <w:rPr>
          <w:del w:id="250" w:author="Ahmad, Nayef [VC]" w:date="2017-11-06T21:36:00Z"/>
        </w:rPr>
      </w:pPr>
      <w:del w:id="251" w:author="Ahmad, Nayef [VC]" w:date="2017-11-06T21:36:00Z">
        <w:r w:rsidDel="00A85484">
          <w:delText>The census data is showing that on average, there are one to two patients more than the number of funded beds for each of the nursing unit.</w:delText>
        </w:r>
        <w:r w:rsidDel="00A85484">
          <w:rPr>
            <w:rStyle w:val="CommentReference"/>
          </w:rPr>
          <w:commentReference w:id="252"/>
        </w:r>
      </w:del>
    </w:p>
    <w:p w14:paraId="29F985F2" w14:textId="06EAD019" w:rsidR="00234234" w:rsidDel="00BA0828" w:rsidRDefault="00234234" w:rsidP="00446D68">
      <w:pPr>
        <w:rPr>
          <w:del w:id="253" w:author="Ahmad, Nayef [VC]" w:date="2017-11-06T21:56:00Z"/>
        </w:rPr>
      </w:pPr>
    </w:p>
    <w:p w14:paraId="5D89FACA" w14:textId="5408282F" w:rsidR="0046123A" w:rsidRPr="00D14325" w:rsidDel="00AC3A52" w:rsidRDefault="0046123A" w:rsidP="0046123A">
      <w:pPr>
        <w:pStyle w:val="Heading3"/>
        <w:rPr>
          <w:del w:id="254" w:author="Ahmad, Nayef [VC]" w:date="2017-11-06T21:50:00Z"/>
        </w:rPr>
      </w:pPr>
      <w:del w:id="255" w:author="Ahmad, Nayef [VC]" w:date="2017-11-06T21:50:00Z">
        <w:r w:rsidDel="00AC3A52">
          <w:delText xml:space="preserve">Wait time for bed in emergency </w:delText>
        </w:r>
      </w:del>
    </w:p>
    <w:p w14:paraId="35F4D57B" w14:textId="62046194" w:rsidR="00581773" w:rsidRDefault="0046123A" w:rsidP="00446D68">
      <w:del w:id="256" w:author="Ahmad, Nayef [VC]" w:date="2017-11-06T21:50:00Z">
        <w:r w:rsidDel="00AC3A52">
          <w:delText xml:space="preserve">The table below shows descriptive statistics on the time </w:delText>
        </w:r>
        <w:r w:rsidR="00DC63E8" w:rsidDel="00AC3A52">
          <w:delText xml:space="preserve">(in minutes) </w:delText>
        </w:r>
        <w:r w:rsidDel="00AC3A52">
          <w:delText>it takes patients t</w:delText>
        </w:r>
        <w:r w:rsidR="00234234" w:rsidDel="00AC3A52">
          <w:delText xml:space="preserve">o be transferred to a bed in the nursing unit from the time of bed request in the Emergency Department. </w:delText>
        </w:r>
      </w:del>
    </w:p>
    <w:tbl>
      <w:tblPr>
        <w:tblStyle w:val="TableGrid"/>
        <w:tblW w:w="705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Change w:id="257" w:author="Ahmad, Nayef [VC]" w:date="2017-11-06T21:51:00Z">
          <w:tblPr>
            <w:tblStyle w:val="TableGrid"/>
            <w:tblW w:w="0" w:type="auto"/>
            <w:tblLook w:val="04A0" w:firstRow="1" w:lastRow="0" w:firstColumn="1" w:lastColumn="0" w:noHBand="0" w:noVBand="1"/>
          </w:tblPr>
        </w:tblPrChange>
      </w:tblPr>
      <w:tblGrid>
        <w:gridCol w:w="2518"/>
        <w:gridCol w:w="1134"/>
        <w:gridCol w:w="1134"/>
        <w:gridCol w:w="1134"/>
        <w:gridCol w:w="1134"/>
        <w:tblGridChange w:id="258">
          <w:tblGrid>
            <w:gridCol w:w="3936"/>
            <w:gridCol w:w="1417"/>
            <w:gridCol w:w="1418"/>
            <w:gridCol w:w="1417"/>
            <w:gridCol w:w="1388"/>
          </w:tblGrid>
        </w:tblGridChange>
      </w:tblGrid>
      <w:tr w:rsidR="00234234" w14:paraId="4AED292C" w14:textId="77777777" w:rsidTr="00AC3A52">
        <w:tc>
          <w:tcPr>
            <w:tcW w:w="2518" w:type="dxa"/>
            <w:tcPrChange w:id="259" w:author="Ahmad, Nayef [VC]" w:date="2017-11-06T21:51:00Z">
              <w:tcPr>
                <w:tcW w:w="3936" w:type="dxa"/>
              </w:tcPr>
            </w:tcPrChange>
          </w:tcPr>
          <w:p w14:paraId="62690A4E" w14:textId="77777777" w:rsidR="00234234" w:rsidRDefault="00234234" w:rsidP="00446D68"/>
        </w:tc>
        <w:tc>
          <w:tcPr>
            <w:tcW w:w="1134" w:type="dxa"/>
            <w:tcPrChange w:id="260" w:author="Ahmad, Nayef [VC]" w:date="2017-11-06T21:51:00Z">
              <w:tcPr>
                <w:tcW w:w="1417" w:type="dxa"/>
              </w:tcPr>
            </w:tcPrChange>
          </w:tcPr>
          <w:p w14:paraId="72BD2C52" w14:textId="3B702EE9" w:rsidR="00234234" w:rsidRPr="00234234" w:rsidRDefault="00234234" w:rsidP="00234234">
            <w:pPr>
              <w:jc w:val="center"/>
              <w:rPr>
                <w:b/>
              </w:rPr>
            </w:pPr>
            <w:commentRangeStart w:id="261"/>
            <w:r>
              <w:rPr>
                <w:b/>
              </w:rPr>
              <w:t>4E</w:t>
            </w:r>
          </w:p>
        </w:tc>
        <w:tc>
          <w:tcPr>
            <w:tcW w:w="1134" w:type="dxa"/>
            <w:tcPrChange w:id="262" w:author="Ahmad, Nayef [VC]" w:date="2017-11-06T21:51:00Z">
              <w:tcPr>
                <w:tcW w:w="1418" w:type="dxa"/>
              </w:tcPr>
            </w:tcPrChange>
          </w:tcPr>
          <w:p w14:paraId="5E5A4BC2" w14:textId="7715BAF2" w:rsidR="00234234" w:rsidRPr="00234234" w:rsidRDefault="00234234" w:rsidP="00CF23A3">
            <w:pPr>
              <w:jc w:val="center"/>
              <w:rPr>
                <w:b/>
              </w:rPr>
            </w:pPr>
            <w:del w:id="263" w:author="Ahmad, Nayef [VC]" w:date="2017-11-06T21:51:00Z">
              <w:r w:rsidDel="00AC3A52">
                <w:rPr>
                  <w:b/>
                </w:rPr>
                <w:delText>6E</w:delText>
              </w:r>
            </w:del>
            <w:ins w:id="264" w:author="Ahmad, Nayef [VC]" w:date="2017-11-06T21:51:00Z">
              <w:r w:rsidR="00AC3A52">
                <w:rPr>
                  <w:b/>
                </w:rPr>
                <w:t>6E</w:t>
              </w:r>
            </w:ins>
          </w:p>
        </w:tc>
        <w:tc>
          <w:tcPr>
            <w:tcW w:w="1134" w:type="dxa"/>
            <w:tcPrChange w:id="265" w:author="Ahmad, Nayef [VC]" w:date="2017-11-06T21:51:00Z">
              <w:tcPr>
                <w:tcW w:w="1417" w:type="dxa"/>
              </w:tcPr>
            </w:tcPrChange>
          </w:tcPr>
          <w:p w14:paraId="491948FD" w14:textId="33FE4858" w:rsidR="00234234" w:rsidRPr="00234234" w:rsidRDefault="00234234" w:rsidP="00234234">
            <w:pPr>
              <w:jc w:val="center"/>
              <w:rPr>
                <w:b/>
              </w:rPr>
            </w:pPr>
            <w:r>
              <w:rPr>
                <w:b/>
              </w:rPr>
              <w:t>6W</w:t>
            </w:r>
          </w:p>
        </w:tc>
        <w:tc>
          <w:tcPr>
            <w:tcW w:w="1134" w:type="dxa"/>
            <w:tcPrChange w:id="266" w:author="Ahmad, Nayef [VC]" w:date="2017-11-06T21:51:00Z">
              <w:tcPr>
                <w:tcW w:w="1388" w:type="dxa"/>
              </w:tcPr>
            </w:tcPrChange>
          </w:tcPr>
          <w:p w14:paraId="6A11E0E2" w14:textId="3D2A2898" w:rsidR="00234234" w:rsidRPr="00234234" w:rsidRDefault="00234234" w:rsidP="00234234">
            <w:pPr>
              <w:jc w:val="center"/>
              <w:rPr>
                <w:b/>
              </w:rPr>
            </w:pPr>
            <w:r>
              <w:rPr>
                <w:b/>
              </w:rPr>
              <w:t>7E</w:t>
            </w:r>
            <w:commentRangeEnd w:id="261"/>
            <w:r w:rsidR="00014663">
              <w:rPr>
                <w:rStyle w:val="CommentReference"/>
              </w:rPr>
              <w:commentReference w:id="261"/>
            </w:r>
          </w:p>
        </w:tc>
      </w:tr>
      <w:tr w:rsidR="00DC63E8" w14:paraId="3147D24F" w14:textId="77777777" w:rsidTr="00AC3A52">
        <w:tc>
          <w:tcPr>
            <w:tcW w:w="2518" w:type="dxa"/>
            <w:tcBorders>
              <w:bottom w:val="single" w:sz="4" w:space="0" w:color="auto"/>
            </w:tcBorders>
            <w:tcPrChange w:id="267" w:author="Ahmad, Nayef [VC]" w:date="2017-11-06T21:51:00Z">
              <w:tcPr>
                <w:tcW w:w="3936" w:type="dxa"/>
              </w:tcPr>
            </w:tcPrChange>
          </w:tcPr>
          <w:p w14:paraId="07516C7B" w14:textId="1EFCC277" w:rsidR="00DC63E8" w:rsidRPr="00AC3A52" w:rsidRDefault="00DC63E8" w:rsidP="00DC63E8">
            <w:pPr>
              <w:rPr>
                <w:i/>
                <w:rPrChange w:id="268" w:author="Ahmad, Nayef [VC]" w:date="2017-11-06T21:52:00Z">
                  <w:rPr/>
                </w:rPrChange>
              </w:rPr>
            </w:pPr>
            <w:r w:rsidRPr="00AC3A52">
              <w:rPr>
                <w:i/>
                <w:rPrChange w:id="269" w:author="Ahmad, Nayef [VC]" w:date="2017-11-06T21:52:00Z">
                  <w:rPr/>
                </w:rPrChange>
              </w:rPr>
              <w:t>Count of patients</w:t>
            </w:r>
          </w:p>
        </w:tc>
        <w:tc>
          <w:tcPr>
            <w:tcW w:w="1134" w:type="dxa"/>
            <w:tcBorders>
              <w:bottom w:val="single" w:sz="4" w:space="0" w:color="auto"/>
            </w:tcBorders>
            <w:tcPrChange w:id="270" w:author="Ahmad, Nayef [VC]" w:date="2017-11-06T21:51:00Z">
              <w:tcPr>
                <w:tcW w:w="1417" w:type="dxa"/>
              </w:tcPr>
            </w:tcPrChange>
          </w:tcPr>
          <w:p w14:paraId="59BB68F3" w14:textId="1AB9B25A" w:rsidR="00DC63E8" w:rsidRPr="00AC3A52" w:rsidRDefault="00DC63E8" w:rsidP="00DC63E8">
            <w:pPr>
              <w:jc w:val="center"/>
              <w:rPr>
                <w:i/>
                <w:rPrChange w:id="271" w:author="Ahmad, Nayef [VC]" w:date="2017-11-06T21:52:00Z">
                  <w:rPr/>
                </w:rPrChange>
              </w:rPr>
            </w:pPr>
            <w:r w:rsidRPr="00AC3A52">
              <w:rPr>
                <w:rFonts w:ascii="Calibri" w:hAnsi="Calibri" w:cs="Calibri"/>
                <w:i/>
                <w:color w:val="000000"/>
                <w:szCs w:val="22"/>
                <w:rPrChange w:id="272" w:author="Ahmad, Nayef [VC]" w:date="2017-11-06T21:52:00Z">
                  <w:rPr>
                    <w:rFonts w:ascii="Calibri" w:hAnsi="Calibri" w:cs="Calibri"/>
                    <w:color w:val="000000"/>
                    <w:szCs w:val="22"/>
                  </w:rPr>
                </w:rPrChange>
              </w:rPr>
              <w:t>1231</w:t>
            </w:r>
          </w:p>
        </w:tc>
        <w:tc>
          <w:tcPr>
            <w:tcW w:w="1134" w:type="dxa"/>
            <w:tcBorders>
              <w:bottom w:val="single" w:sz="4" w:space="0" w:color="auto"/>
            </w:tcBorders>
            <w:tcPrChange w:id="273" w:author="Ahmad, Nayef [VC]" w:date="2017-11-06T21:51:00Z">
              <w:tcPr>
                <w:tcW w:w="1418" w:type="dxa"/>
              </w:tcPr>
            </w:tcPrChange>
          </w:tcPr>
          <w:p w14:paraId="05B609F3" w14:textId="60FBF990" w:rsidR="00DC63E8" w:rsidRPr="00AC3A52" w:rsidRDefault="00DC63E8" w:rsidP="00DC63E8">
            <w:pPr>
              <w:jc w:val="center"/>
              <w:rPr>
                <w:i/>
                <w:rPrChange w:id="274" w:author="Ahmad, Nayef [VC]" w:date="2017-11-06T21:52:00Z">
                  <w:rPr/>
                </w:rPrChange>
              </w:rPr>
            </w:pPr>
            <w:r w:rsidRPr="00AC3A52">
              <w:rPr>
                <w:rFonts w:ascii="Calibri" w:hAnsi="Calibri" w:cs="Calibri"/>
                <w:i/>
                <w:color w:val="000000"/>
                <w:szCs w:val="22"/>
                <w:rPrChange w:id="275" w:author="Ahmad, Nayef [VC]" w:date="2017-11-06T21:52:00Z">
                  <w:rPr>
                    <w:rFonts w:ascii="Calibri" w:hAnsi="Calibri" w:cs="Calibri"/>
                    <w:color w:val="000000"/>
                    <w:szCs w:val="22"/>
                  </w:rPr>
                </w:rPrChange>
              </w:rPr>
              <w:t>789</w:t>
            </w:r>
          </w:p>
        </w:tc>
        <w:tc>
          <w:tcPr>
            <w:tcW w:w="1134" w:type="dxa"/>
            <w:tcBorders>
              <w:bottom w:val="single" w:sz="4" w:space="0" w:color="auto"/>
            </w:tcBorders>
            <w:tcPrChange w:id="276" w:author="Ahmad, Nayef [VC]" w:date="2017-11-06T21:51:00Z">
              <w:tcPr>
                <w:tcW w:w="1417" w:type="dxa"/>
              </w:tcPr>
            </w:tcPrChange>
          </w:tcPr>
          <w:p w14:paraId="33A85052" w14:textId="3DA20578" w:rsidR="00DC63E8" w:rsidRPr="00AC3A52" w:rsidRDefault="00DC63E8" w:rsidP="00DC63E8">
            <w:pPr>
              <w:jc w:val="center"/>
              <w:rPr>
                <w:i/>
                <w:rPrChange w:id="277" w:author="Ahmad, Nayef [VC]" w:date="2017-11-06T21:52:00Z">
                  <w:rPr/>
                </w:rPrChange>
              </w:rPr>
            </w:pPr>
            <w:r w:rsidRPr="00AC3A52">
              <w:rPr>
                <w:rFonts w:ascii="Calibri" w:hAnsi="Calibri" w:cs="Calibri"/>
                <w:i/>
                <w:color w:val="000000"/>
                <w:szCs w:val="22"/>
                <w:rPrChange w:id="278" w:author="Ahmad, Nayef [VC]" w:date="2017-11-06T21:52:00Z">
                  <w:rPr>
                    <w:rFonts w:ascii="Calibri" w:hAnsi="Calibri" w:cs="Calibri"/>
                    <w:color w:val="000000"/>
                    <w:szCs w:val="22"/>
                  </w:rPr>
                </w:rPrChange>
              </w:rPr>
              <w:t>549</w:t>
            </w:r>
          </w:p>
        </w:tc>
        <w:tc>
          <w:tcPr>
            <w:tcW w:w="1134" w:type="dxa"/>
            <w:tcBorders>
              <w:bottom w:val="single" w:sz="4" w:space="0" w:color="auto"/>
            </w:tcBorders>
            <w:tcPrChange w:id="279" w:author="Ahmad, Nayef [VC]" w:date="2017-11-06T21:51:00Z">
              <w:tcPr>
                <w:tcW w:w="1388" w:type="dxa"/>
              </w:tcPr>
            </w:tcPrChange>
          </w:tcPr>
          <w:p w14:paraId="5B1E3799" w14:textId="0BB8A59D" w:rsidR="00DC63E8" w:rsidRPr="00AC3A52" w:rsidRDefault="00DC63E8" w:rsidP="00DC63E8">
            <w:pPr>
              <w:jc w:val="center"/>
              <w:rPr>
                <w:i/>
                <w:rPrChange w:id="280" w:author="Ahmad, Nayef [VC]" w:date="2017-11-06T21:52:00Z">
                  <w:rPr/>
                </w:rPrChange>
              </w:rPr>
            </w:pPr>
            <w:r w:rsidRPr="00AC3A52">
              <w:rPr>
                <w:rFonts w:ascii="Calibri" w:hAnsi="Calibri" w:cs="Calibri"/>
                <w:i/>
                <w:color w:val="000000"/>
                <w:szCs w:val="22"/>
                <w:rPrChange w:id="281" w:author="Ahmad, Nayef [VC]" w:date="2017-11-06T21:52:00Z">
                  <w:rPr>
                    <w:rFonts w:ascii="Calibri" w:hAnsi="Calibri" w:cs="Calibri"/>
                    <w:color w:val="000000"/>
                    <w:szCs w:val="22"/>
                  </w:rPr>
                </w:rPrChange>
              </w:rPr>
              <w:t>547</w:t>
            </w:r>
          </w:p>
        </w:tc>
      </w:tr>
      <w:tr w:rsidR="00AC3A52" w14:paraId="4917E58A" w14:textId="77777777" w:rsidTr="006C6200">
        <w:tc>
          <w:tcPr>
            <w:tcW w:w="2518" w:type="dxa"/>
            <w:tcBorders>
              <w:top w:val="single" w:sz="4" w:space="0" w:color="auto"/>
            </w:tcBorders>
            <w:tcPrChange w:id="282" w:author="Ahmad, Nayef [VC]" w:date="2017-11-06T21:54:00Z">
              <w:tcPr>
                <w:tcW w:w="3936" w:type="dxa"/>
              </w:tcPr>
            </w:tcPrChange>
          </w:tcPr>
          <w:p w14:paraId="2B5BDF7E" w14:textId="25B699B7" w:rsidR="00AC3A52" w:rsidRDefault="00AC3A52" w:rsidP="00DC63E8">
            <w:r>
              <w:t xml:space="preserve">Average </w:t>
            </w:r>
            <w:ins w:id="283" w:author="Ahmad, Nayef [VC]" w:date="2017-11-06T21:54:00Z">
              <w:r w:rsidR="003D5FFD">
                <w:t>(hours)</w:t>
              </w:r>
            </w:ins>
          </w:p>
        </w:tc>
        <w:tc>
          <w:tcPr>
            <w:tcW w:w="1134" w:type="dxa"/>
            <w:tcBorders>
              <w:top w:val="single" w:sz="4" w:space="0" w:color="auto"/>
            </w:tcBorders>
            <w:vAlign w:val="bottom"/>
            <w:tcPrChange w:id="284" w:author="Ahmad, Nayef [VC]" w:date="2017-11-06T21:54:00Z">
              <w:tcPr>
                <w:tcW w:w="1417" w:type="dxa"/>
              </w:tcPr>
            </w:tcPrChange>
          </w:tcPr>
          <w:p w14:paraId="7E99A07D" w14:textId="53947E41" w:rsidR="00AC3A52" w:rsidRPr="00DC63E8" w:rsidRDefault="00AC3A52" w:rsidP="00DC63E8">
            <w:pPr>
              <w:jc w:val="center"/>
            </w:pPr>
            <w:ins w:id="285" w:author="Ahmad, Nayef [VC]" w:date="2017-11-06T21:54:00Z">
              <w:r>
                <w:rPr>
                  <w:rFonts w:ascii="Calibri" w:hAnsi="Calibri" w:cs="Calibri"/>
                  <w:color w:val="000000"/>
                  <w:sz w:val="22"/>
                  <w:szCs w:val="22"/>
                </w:rPr>
                <w:t>7.3</w:t>
              </w:r>
            </w:ins>
            <w:del w:id="286" w:author="Ahmad, Nayef [VC]" w:date="2017-11-06T21:53:00Z">
              <w:r w:rsidRPr="00DC63E8" w:rsidDel="00AC3A52">
                <w:rPr>
                  <w:rFonts w:ascii="Calibri" w:hAnsi="Calibri" w:cs="Calibri"/>
                  <w:color w:val="000000"/>
                  <w:szCs w:val="22"/>
                </w:rPr>
                <w:delText>438</w:delText>
              </w:r>
            </w:del>
          </w:p>
        </w:tc>
        <w:tc>
          <w:tcPr>
            <w:tcW w:w="1134" w:type="dxa"/>
            <w:tcBorders>
              <w:top w:val="single" w:sz="4" w:space="0" w:color="auto"/>
            </w:tcBorders>
            <w:vAlign w:val="bottom"/>
            <w:tcPrChange w:id="287" w:author="Ahmad, Nayef [VC]" w:date="2017-11-06T21:54:00Z">
              <w:tcPr>
                <w:tcW w:w="1418" w:type="dxa"/>
              </w:tcPr>
            </w:tcPrChange>
          </w:tcPr>
          <w:p w14:paraId="66AED2B2" w14:textId="02BC5BBC" w:rsidR="00AC3A52" w:rsidRPr="00DC63E8" w:rsidRDefault="00AC3A52" w:rsidP="00DC63E8">
            <w:pPr>
              <w:jc w:val="center"/>
            </w:pPr>
            <w:ins w:id="288" w:author="Ahmad, Nayef [VC]" w:date="2017-11-06T21:54:00Z">
              <w:r>
                <w:rPr>
                  <w:rFonts w:ascii="Calibri" w:hAnsi="Calibri" w:cs="Calibri"/>
                  <w:color w:val="000000"/>
                  <w:sz w:val="22"/>
                  <w:szCs w:val="22"/>
                </w:rPr>
                <w:t>4.9</w:t>
              </w:r>
            </w:ins>
            <w:del w:id="289" w:author="Ahmad, Nayef [VC]" w:date="2017-11-06T21:53:00Z">
              <w:r w:rsidRPr="00DC63E8" w:rsidDel="00AC3A52">
                <w:rPr>
                  <w:rFonts w:ascii="Calibri" w:hAnsi="Calibri" w:cs="Calibri"/>
                  <w:color w:val="000000"/>
                  <w:szCs w:val="22"/>
                </w:rPr>
                <w:delText>291</w:delText>
              </w:r>
            </w:del>
          </w:p>
        </w:tc>
        <w:tc>
          <w:tcPr>
            <w:tcW w:w="1134" w:type="dxa"/>
            <w:tcBorders>
              <w:top w:val="single" w:sz="4" w:space="0" w:color="auto"/>
            </w:tcBorders>
            <w:vAlign w:val="bottom"/>
            <w:tcPrChange w:id="290" w:author="Ahmad, Nayef [VC]" w:date="2017-11-06T21:54:00Z">
              <w:tcPr>
                <w:tcW w:w="1417" w:type="dxa"/>
              </w:tcPr>
            </w:tcPrChange>
          </w:tcPr>
          <w:p w14:paraId="5BD5D718" w14:textId="0F17DFCA" w:rsidR="00AC3A52" w:rsidRPr="00DC63E8" w:rsidRDefault="00AC3A52" w:rsidP="00DC63E8">
            <w:pPr>
              <w:jc w:val="center"/>
            </w:pPr>
            <w:ins w:id="291" w:author="Ahmad, Nayef [VC]" w:date="2017-11-06T21:54:00Z">
              <w:r>
                <w:rPr>
                  <w:rFonts w:ascii="Calibri" w:hAnsi="Calibri" w:cs="Calibri"/>
                  <w:color w:val="000000"/>
                  <w:sz w:val="22"/>
                  <w:szCs w:val="22"/>
                </w:rPr>
                <w:t>4.3</w:t>
              </w:r>
            </w:ins>
            <w:del w:id="292" w:author="Ahmad, Nayef [VC]" w:date="2017-11-06T21:53:00Z">
              <w:r w:rsidRPr="00DC63E8" w:rsidDel="00AC3A52">
                <w:rPr>
                  <w:rFonts w:ascii="Calibri" w:hAnsi="Calibri" w:cs="Calibri"/>
                  <w:color w:val="000000"/>
                  <w:szCs w:val="22"/>
                </w:rPr>
                <w:delText>256</w:delText>
              </w:r>
            </w:del>
          </w:p>
        </w:tc>
        <w:tc>
          <w:tcPr>
            <w:tcW w:w="1134" w:type="dxa"/>
            <w:tcBorders>
              <w:top w:val="single" w:sz="4" w:space="0" w:color="auto"/>
            </w:tcBorders>
            <w:vAlign w:val="bottom"/>
            <w:tcPrChange w:id="293" w:author="Ahmad, Nayef [VC]" w:date="2017-11-06T21:54:00Z">
              <w:tcPr>
                <w:tcW w:w="1388" w:type="dxa"/>
              </w:tcPr>
            </w:tcPrChange>
          </w:tcPr>
          <w:p w14:paraId="35A9AB28" w14:textId="21F10D79" w:rsidR="00AC3A52" w:rsidRPr="00DC63E8" w:rsidRDefault="00AC3A52" w:rsidP="00DC63E8">
            <w:pPr>
              <w:jc w:val="center"/>
            </w:pPr>
            <w:ins w:id="294" w:author="Ahmad, Nayef [VC]" w:date="2017-11-06T21:54:00Z">
              <w:r>
                <w:rPr>
                  <w:rFonts w:ascii="Calibri" w:hAnsi="Calibri" w:cs="Calibri"/>
                  <w:color w:val="000000"/>
                  <w:sz w:val="22"/>
                  <w:szCs w:val="22"/>
                </w:rPr>
                <w:t>5.0</w:t>
              </w:r>
            </w:ins>
            <w:del w:id="295" w:author="Ahmad, Nayef [VC]" w:date="2017-11-06T21:53:00Z">
              <w:r w:rsidRPr="00DC63E8" w:rsidDel="00AC3A52">
                <w:rPr>
                  <w:rFonts w:ascii="Calibri" w:hAnsi="Calibri" w:cs="Calibri"/>
                  <w:color w:val="000000"/>
                  <w:szCs w:val="22"/>
                </w:rPr>
                <w:delText>300</w:delText>
              </w:r>
            </w:del>
          </w:p>
        </w:tc>
      </w:tr>
      <w:tr w:rsidR="00AC3A52" w14:paraId="1337BBC4" w14:textId="77777777" w:rsidTr="002A6E79">
        <w:tc>
          <w:tcPr>
            <w:tcW w:w="2518" w:type="dxa"/>
            <w:tcBorders>
              <w:bottom w:val="single" w:sz="4" w:space="0" w:color="auto"/>
            </w:tcBorders>
            <w:tcPrChange w:id="296" w:author="Ahmad, Nayef [VC]" w:date="2017-11-06T21:54:00Z">
              <w:tcPr>
                <w:tcW w:w="3936" w:type="dxa"/>
              </w:tcPr>
            </w:tcPrChange>
          </w:tcPr>
          <w:p w14:paraId="34CDA7F7" w14:textId="26C6595E" w:rsidR="00AC3A52" w:rsidRPr="00AC3A52" w:rsidRDefault="00AC3A52" w:rsidP="00DC63E8">
            <w:pPr>
              <w:rPr>
                <w:i/>
                <w:rPrChange w:id="297" w:author="Ahmad, Nayef [VC]" w:date="2017-11-06T21:52:00Z">
                  <w:rPr/>
                </w:rPrChange>
              </w:rPr>
            </w:pPr>
            <w:r w:rsidRPr="00AC3A52">
              <w:rPr>
                <w:i/>
                <w:rPrChange w:id="298" w:author="Ahmad, Nayef [VC]" w:date="2017-11-06T21:52:00Z">
                  <w:rPr/>
                </w:rPrChange>
              </w:rPr>
              <w:t xml:space="preserve">Standard deviation </w:t>
            </w:r>
          </w:p>
        </w:tc>
        <w:tc>
          <w:tcPr>
            <w:tcW w:w="1134" w:type="dxa"/>
            <w:tcBorders>
              <w:bottom w:val="single" w:sz="4" w:space="0" w:color="auto"/>
            </w:tcBorders>
            <w:vAlign w:val="bottom"/>
            <w:tcPrChange w:id="299" w:author="Ahmad, Nayef [VC]" w:date="2017-11-06T21:54:00Z">
              <w:tcPr>
                <w:tcW w:w="1417" w:type="dxa"/>
              </w:tcPr>
            </w:tcPrChange>
          </w:tcPr>
          <w:p w14:paraId="50B1777C" w14:textId="73273CCC" w:rsidR="00AC3A52" w:rsidRPr="00AC3A52" w:rsidRDefault="00AC3A52" w:rsidP="00DC63E8">
            <w:pPr>
              <w:jc w:val="center"/>
              <w:rPr>
                <w:i/>
                <w:rPrChange w:id="300" w:author="Ahmad, Nayef [VC]" w:date="2017-11-06T21:52:00Z">
                  <w:rPr/>
                </w:rPrChange>
              </w:rPr>
            </w:pPr>
            <w:ins w:id="301" w:author="Ahmad, Nayef [VC]" w:date="2017-11-06T21:54:00Z">
              <w:r>
                <w:rPr>
                  <w:rFonts w:ascii="Calibri" w:hAnsi="Calibri" w:cs="Calibri"/>
                  <w:color w:val="000000"/>
                  <w:sz w:val="22"/>
                  <w:szCs w:val="22"/>
                </w:rPr>
                <w:t>12.0</w:t>
              </w:r>
            </w:ins>
            <w:del w:id="302" w:author="Ahmad, Nayef [VC]" w:date="2017-11-06T21:53:00Z">
              <w:r w:rsidRPr="00AC3A52" w:rsidDel="00AC3A52">
                <w:rPr>
                  <w:rFonts w:ascii="Calibri" w:hAnsi="Calibri" w:cs="Calibri"/>
                  <w:i/>
                  <w:color w:val="000000"/>
                  <w:szCs w:val="22"/>
                  <w:rPrChange w:id="303" w:author="Ahmad, Nayef [VC]" w:date="2017-11-06T21:52:00Z">
                    <w:rPr>
                      <w:rFonts w:ascii="Calibri" w:hAnsi="Calibri" w:cs="Calibri"/>
                      <w:color w:val="000000"/>
                      <w:szCs w:val="22"/>
                    </w:rPr>
                  </w:rPrChange>
                </w:rPr>
                <w:delText>720</w:delText>
              </w:r>
            </w:del>
          </w:p>
        </w:tc>
        <w:tc>
          <w:tcPr>
            <w:tcW w:w="1134" w:type="dxa"/>
            <w:tcBorders>
              <w:bottom w:val="single" w:sz="4" w:space="0" w:color="auto"/>
            </w:tcBorders>
            <w:vAlign w:val="bottom"/>
            <w:tcPrChange w:id="304" w:author="Ahmad, Nayef [VC]" w:date="2017-11-06T21:54:00Z">
              <w:tcPr>
                <w:tcW w:w="1418" w:type="dxa"/>
              </w:tcPr>
            </w:tcPrChange>
          </w:tcPr>
          <w:p w14:paraId="4341B833" w14:textId="43544270" w:rsidR="00AC3A52" w:rsidRPr="00AC3A52" w:rsidRDefault="00AC3A52" w:rsidP="00DC63E8">
            <w:pPr>
              <w:jc w:val="center"/>
              <w:rPr>
                <w:i/>
                <w:rPrChange w:id="305" w:author="Ahmad, Nayef [VC]" w:date="2017-11-06T21:52:00Z">
                  <w:rPr/>
                </w:rPrChange>
              </w:rPr>
            </w:pPr>
            <w:ins w:id="306" w:author="Ahmad, Nayef [VC]" w:date="2017-11-06T21:54:00Z">
              <w:r>
                <w:rPr>
                  <w:rFonts w:ascii="Calibri" w:hAnsi="Calibri" w:cs="Calibri"/>
                  <w:color w:val="000000"/>
                  <w:sz w:val="22"/>
                  <w:szCs w:val="22"/>
                </w:rPr>
                <w:t>7.3</w:t>
              </w:r>
            </w:ins>
            <w:del w:id="307" w:author="Ahmad, Nayef [VC]" w:date="2017-11-06T21:53:00Z">
              <w:r w:rsidRPr="00AC3A52" w:rsidDel="00AC3A52">
                <w:rPr>
                  <w:rFonts w:ascii="Calibri" w:hAnsi="Calibri" w:cs="Calibri"/>
                  <w:i/>
                  <w:color w:val="000000"/>
                  <w:szCs w:val="22"/>
                  <w:rPrChange w:id="308" w:author="Ahmad, Nayef [VC]" w:date="2017-11-06T21:52:00Z">
                    <w:rPr>
                      <w:rFonts w:ascii="Calibri" w:hAnsi="Calibri" w:cs="Calibri"/>
                      <w:color w:val="000000"/>
                      <w:szCs w:val="22"/>
                    </w:rPr>
                  </w:rPrChange>
                </w:rPr>
                <w:delText>436</w:delText>
              </w:r>
            </w:del>
          </w:p>
        </w:tc>
        <w:tc>
          <w:tcPr>
            <w:tcW w:w="1134" w:type="dxa"/>
            <w:tcBorders>
              <w:bottom w:val="single" w:sz="4" w:space="0" w:color="auto"/>
            </w:tcBorders>
            <w:vAlign w:val="bottom"/>
            <w:tcPrChange w:id="309" w:author="Ahmad, Nayef [VC]" w:date="2017-11-06T21:54:00Z">
              <w:tcPr>
                <w:tcW w:w="1417" w:type="dxa"/>
              </w:tcPr>
            </w:tcPrChange>
          </w:tcPr>
          <w:p w14:paraId="4B44426F" w14:textId="1285A4EC" w:rsidR="00AC3A52" w:rsidRPr="00AC3A52" w:rsidRDefault="00AC3A52" w:rsidP="00DC63E8">
            <w:pPr>
              <w:jc w:val="center"/>
              <w:rPr>
                <w:i/>
                <w:rPrChange w:id="310" w:author="Ahmad, Nayef [VC]" w:date="2017-11-06T21:52:00Z">
                  <w:rPr/>
                </w:rPrChange>
              </w:rPr>
            </w:pPr>
            <w:ins w:id="311" w:author="Ahmad, Nayef [VC]" w:date="2017-11-06T21:54:00Z">
              <w:r>
                <w:rPr>
                  <w:rFonts w:ascii="Calibri" w:hAnsi="Calibri" w:cs="Calibri"/>
                  <w:color w:val="000000"/>
                  <w:sz w:val="22"/>
                  <w:szCs w:val="22"/>
                </w:rPr>
                <w:t>5.9</w:t>
              </w:r>
            </w:ins>
            <w:del w:id="312" w:author="Ahmad, Nayef [VC]" w:date="2017-11-06T21:53:00Z">
              <w:r w:rsidRPr="00AC3A52" w:rsidDel="00AC3A52">
                <w:rPr>
                  <w:rFonts w:ascii="Calibri" w:hAnsi="Calibri" w:cs="Calibri"/>
                  <w:i/>
                  <w:color w:val="000000"/>
                  <w:szCs w:val="22"/>
                  <w:rPrChange w:id="313" w:author="Ahmad, Nayef [VC]" w:date="2017-11-06T21:52:00Z">
                    <w:rPr>
                      <w:rFonts w:ascii="Calibri" w:hAnsi="Calibri" w:cs="Calibri"/>
                      <w:color w:val="000000"/>
                      <w:szCs w:val="22"/>
                    </w:rPr>
                  </w:rPrChange>
                </w:rPr>
                <w:delText>354</w:delText>
              </w:r>
            </w:del>
          </w:p>
        </w:tc>
        <w:tc>
          <w:tcPr>
            <w:tcW w:w="1134" w:type="dxa"/>
            <w:tcBorders>
              <w:bottom w:val="single" w:sz="4" w:space="0" w:color="auto"/>
            </w:tcBorders>
            <w:vAlign w:val="bottom"/>
            <w:tcPrChange w:id="314" w:author="Ahmad, Nayef [VC]" w:date="2017-11-06T21:54:00Z">
              <w:tcPr>
                <w:tcW w:w="1388" w:type="dxa"/>
              </w:tcPr>
            </w:tcPrChange>
          </w:tcPr>
          <w:p w14:paraId="14B58839" w14:textId="2C14AA3B" w:rsidR="00AC3A52" w:rsidRPr="00AC3A52" w:rsidRDefault="00AC3A52" w:rsidP="00DC63E8">
            <w:pPr>
              <w:jc w:val="center"/>
              <w:rPr>
                <w:i/>
                <w:rPrChange w:id="315" w:author="Ahmad, Nayef [VC]" w:date="2017-11-06T21:52:00Z">
                  <w:rPr/>
                </w:rPrChange>
              </w:rPr>
            </w:pPr>
            <w:ins w:id="316" w:author="Ahmad, Nayef [VC]" w:date="2017-11-06T21:54:00Z">
              <w:r>
                <w:rPr>
                  <w:rFonts w:ascii="Calibri" w:hAnsi="Calibri" w:cs="Calibri"/>
                  <w:color w:val="000000"/>
                  <w:sz w:val="22"/>
                  <w:szCs w:val="22"/>
                </w:rPr>
                <w:t>6.7</w:t>
              </w:r>
            </w:ins>
            <w:del w:id="317" w:author="Ahmad, Nayef [VC]" w:date="2017-11-06T21:53:00Z">
              <w:r w:rsidRPr="00AC3A52" w:rsidDel="00AC3A52">
                <w:rPr>
                  <w:rFonts w:ascii="Calibri" w:hAnsi="Calibri" w:cs="Calibri"/>
                  <w:i/>
                  <w:color w:val="000000"/>
                  <w:szCs w:val="22"/>
                  <w:rPrChange w:id="318" w:author="Ahmad, Nayef [VC]" w:date="2017-11-06T21:52:00Z">
                    <w:rPr>
                      <w:rFonts w:ascii="Calibri" w:hAnsi="Calibri" w:cs="Calibri"/>
                      <w:color w:val="000000"/>
                      <w:szCs w:val="22"/>
                    </w:rPr>
                  </w:rPrChange>
                </w:rPr>
                <w:delText>402</w:delText>
              </w:r>
            </w:del>
          </w:p>
        </w:tc>
      </w:tr>
      <w:tr w:rsidR="00AC3A52" w14:paraId="050B9F79" w14:textId="77777777" w:rsidTr="00232DC4">
        <w:tc>
          <w:tcPr>
            <w:tcW w:w="2518" w:type="dxa"/>
            <w:tcBorders>
              <w:top w:val="single" w:sz="4" w:space="0" w:color="auto"/>
            </w:tcBorders>
            <w:tcPrChange w:id="319" w:author="Ahmad, Nayef [VC]" w:date="2017-11-06T21:54:00Z">
              <w:tcPr>
                <w:tcW w:w="3936" w:type="dxa"/>
              </w:tcPr>
            </w:tcPrChange>
          </w:tcPr>
          <w:p w14:paraId="5C2B0580" w14:textId="022A503A" w:rsidR="00AC3A52" w:rsidRDefault="00AC3A52" w:rsidP="00DC63E8">
            <w:r>
              <w:t xml:space="preserve">Median </w:t>
            </w:r>
            <w:ins w:id="320" w:author="Ahmad, Nayef [VC]" w:date="2017-11-06T21:55:00Z">
              <w:r w:rsidR="003D5FFD">
                <w:t>(hours)</w:t>
              </w:r>
            </w:ins>
          </w:p>
        </w:tc>
        <w:tc>
          <w:tcPr>
            <w:tcW w:w="1134" w:type="dxa"/>
            <w:tcBorders>
              <w:top w:val="single" w:sz="4" w:space="0" w:color="auto"/>
            </w:tcBorders>
            <w:vAlign w:val="bottom"/>
            <w:tcPrChange w:id="321" w:author="Ahmad, Nayef [VC]" w:date="2017-11-06T21:54:00Z">
              <w:tcPr>
                <w:tcW w:w="1417" w:type="dxa"/>
              </w:tcPr>
            </w:tcPrChange>
          </w:tcPr>
          <w:p w14:paraId="797EDB49" w14:textId="0662484B" w:rsidR="00AC3A52" w:rsidRPr="00DC63E8" w:rsidRDefault="00AC3A52" w:rsidP="00DC63E8">
            <w:pPr>
              <w:jc w:val="center"/>
            </w:pPr>
            <w:ins w:id="322" w:author="Ahmad, Nayef [VC]" w:date="2017-11-06T21:54:00Z">
              <w:r>
                <w:rPr>
                  <w:rFonts w:ascii="Calibri" w:hAnsi="Calibri" w:cs="Calibri"/>
                  <w:color w:val="000000"/>
                  <w:sz w:val="22"/>
                  <w:szCs w:val="22"/>
                </w:rPr>
                <w:t>3.9</w:t>
              </w:r>
            </w:ins>
            <w:del w:id="323" w:author="Ahmad, Nayef [VC]" w:date="2017-11-06T21:54:00Z">
              <w:r w:rsidRPr="00DC63E8" w:rsidDel="00AC3A52">
                <w:rPr>
                  <w:rFonts w:ascii="Calibri" w:hAnsi="Calibri" w:cs="Calibri"/>
                  <w:color w:val="000000"/>
                  <w:szCs w:val="22"/>
                </w:rPr>
                <w:delText>236</w:delText>
              </w:r>
            </w:del>
          </w:p>
        </w:tc>
        <w:tc>
          <w:tcPr>
            <w:tcW w:w="1134" w:type="dxa"/>
            <w:tcBorders>
              <w:top w:val="single" w:sz="4" w:space="0" w:color="auto"/>
            </w:tcBorders>
            <w:vAlign w:val="bottom"/>
            <w:tcPrChange w:id="324" w:author="Ahmad, Nayef [VC]" w:date="2017-11-06T21:54:00Z">
              <w:tcPr>
                <w:tcW w:w="1418" w:type="dxa"/>
              </w:tcPr>
            </w:tcPrChange>
          </w:tcPr>
          <w:p w14:paraId="12AF6CEB" w14:textId="037C12A8" w:rsidR="00AC3A52" w:rsidRPr="00DC63E8" w:rsidRDefault="00AC3A52" w:rsidP="00DC63E8">
            <w:pPr>
              <w:jc w:val="center"/>
            </w:pPr>
            <w:ins w:id="325" w:author="Ahmad, Nayef [VC]" w:date="2017-11-06T21:54:00Z">
              <w:r>
                <w:rPr>
                  <w:rFonts w:ascii="Calibri" w:hAnsi="Calibri" w:cs="Calibri"/>
                  <w:color w:val="000000"/>
                  <w:sz w:val="22"/>
                  <w:szCs w:val="22"/>
                </w:rPr>
                <w:t>3.2</w:t>
              </w:r>
            </w:ins>
            <w:del w:id="326" w:author="Ahmad, Nayef [VC]" w:date="2017-11-06T21:54:00Z">
              <w:r w:rsidRPr="00DC63E8" w:rsidDel="00AC3A52">
                <w:rPr>
                  <w:rFonts w:ascii="Calibri" w:hAnsi="Calibri" w:cs="Calibri"/>
                  <w:color w:val="000000"/>
                  <w:szCs w:val="22"/>
                </w:rPr>
                <w:delText>190</w:delText>
              </w:r>
            </w:del>
          </w:p>
        </w:tc>
        <w:tc>
          <w:tcPr>
            <w:tcW w:w="1134" w:type="dxa"/>
            <w:tcBorders>
              <w:top w:val="single" w:sz="4" w:space="0" w:color="auto"/>
            </w:tcBorders>
            <w:vAlign w:val="bottom"/>
            <w:tcPrChange w:id="327" w:author="Ahmad, Nayef [VC]" w:date="2017-11-06T21:54:00Z">
              <w:tcPr>
                <w:tcW w:w="1417" w:type="dxa"/>
              </w:tcPr>
            </w:tcPrChange>
          </w:tcPr>
          <w:p w14:paraId="6EF22E56" w14:textId="49E46D5B" w:rsidR="00AC3A52" w:rsidRPr="00DC63E8" w:rsidRDefault="00AC3A52" w:rsidP="00DC63E8">
            <w:pPr>
              <w:jc w:val="center"/>
            </w:pPr>
            <w:ins w:id="328" w:author="Ahmad, Nayef [VC]" w:date="2017-11-06T21:54:00Z">
              <w:r>
                <w:rPr>
                  <w:rFonts w:ascii="Calibri" w:hAnsi="Calibri" w:cs="Calibri"/>
                  <w:color w:val="000000"/>
                  <w:sz w:val="22"/>
                  <w:szCs w:val="22"/>
                </w:rPr>
                <w:t>3.0</w:t>
              </w:r>
            </w:ins>
            <w:del w:id="329" w:author="Ahmad, Nayef [VC]" w:date="2017-11-06T21:54:00Z">
              <w:r w:rsidRPr="00DC63E8" w:rsidDel="00AC3A52">
                <w:rPr>
                  <w:rFonts w:ascii="Calibri" w:hAnsi="Calibri" w:cs="Calibri"/>
                  <w:color w:val="000000"/>
                  <w:szCs w:val="22"/>
                </w:rPr>
                <w:delText>180</w:delText>
              </w:r>
            </w:del>
          </w:p>
        </w:tc>
        <w:tc>
          <w:tcPr>
            <w:tcW w:w="1134" w:type="dxa"/>
            <w:tcBorders>
              <w:top w:val="single" w:sz="4" w:space="0" w:color="auto"/>
            </w:tcBorders>
            <w:vAlign w:val="bottom"/>
            <w:tcPrChange w:id="330" w:author="Ahmad, Nayef [VC]" w:date="2017-11-06T21:54:00Z">
              <w:tcPr>
                <w:tcW w:w="1388" w:type="dxa"/>
              </w:tcPr>
            </w:tcPrChange>
          </w:tcPr>
          <w:p w14:paraId="5BE89792" w14:textId="5B4409FC" w:rsidR="00AC3A52" w:rsidRPr="00DC63E8" w:rsidRDefault="00AC3A52" w:rsidP="00DC63E8">
            <w:pPr>
              <w:jc w:val="center"/>
            </w:pPr>
            <w:ins w:id="331" w:author="Ahmad, Nayef [VC]" w:date="2017-11-06T21:54:00Z">
              <w:r>
                <w:rPr>
                  <w:rFonts w:ascii="Calibri" w:hAnsi="Calibri" w:cs="Calibri"/>
                  <w:color w:val="000000"/>
                  <w:sz w:val="22"/>
                  <w:szCs w:val="22"/>
                </w:rPr>
                <w:t>3.2</w:t>
              </w:r>
            </w:ins>
            <w:del w:id="332" w:author="Ahmad, Nayef [VC]" w:date="2017-11-06T21:54:00Z">
              <w:r w:rsidRPr="00DC63E8" w:rsidDel="00AC3A52">
                <w:rPr>
                  <w:rFonts w:ascii="Calibri" w:hAnsi="Calibri" w:cs="Calibri"/>
                  <w:color w:val="000000"/>
                  <w:szCs w:val="22"/>
                </w:rPr>
                <w:delText>194</w:delText>
              </w:r>
            </w:del>
          </w:p>
        </w:tc>
      </w:tr>
      <w:tr w:rsidR="00AC3A52" w14:paraId="48008F23" w14:textId="77777777" w:rsidTr="00232DC4">
        <w:tc>
          <w:tcPr>
            <w:tcW w:w="2518" w:type="dxa"/>
            <w:tcPrChange w:id="333" w:author="Ahmad, Nayef [VC]" w:date="2017-11-06T21:54:00Z">
              <w:tcPr>
                <w:tcW w:w="3936" w:type="dxa"/>
              </w:tcPr>
            </w:tcPrChange>
          </w:tcPr>
          <w:p w14:paraId="29F199DC" w14:textId="2C54822F" w:rsidR="00AC3A52" w:rsidRDefault="00AC3A52" w:rsidP="00DC63E8">
            <w:r>
              <w:t xml:space="preserve">90th  percentile </w:t>
            </w:r>
            <w:ins w:id="334" w:author="Ahmad, Nayef [VC]" w:date="2017-11-06T21:55:00Z">
              <w:r w:rsidR="003D5FFD">
                <w:t>(hours)</w:t>
              </w:r>
            </w:ins>
          </w:p>
        </w:tc>
        <w:tc>
          <w:tcPr>
            <w:tcW w:w="1134" w:type="dxa"/>
            <w:vAlign w:val="bottom"/>
            <w:tcPrChange w:id="335" w:author="Ahmad, Nayef [VC]" w:date="2017-11-06T21:54:00Z">
              <w:tcPr>
                <w:tcW w:w="1417" w:type="dxa"/>
              </w:tcPr>
            </w:tcPrChange>
          </w:tcPr>
          <w:p w14:paraId="34A8498A" w14:textId="5C3FDECA" w:rsidR="00AC3A52" w:rsidRPr="00DC63E8" w:rsidRDefault="00AC3A52" w:rsidP="00DC63E8">
            <w:pPr>
              <w:jc w:val="center"/>
            </w:pPr>
            <w:ins w:id="336" w:author="Ahmad, Nayef [VC]" w:date="2017-11-06T21:54:00Z">
              <w:r>
                <w:rPr>
                  <w:rFonts w:ascii="Calibri" w:hAnsi="Calibri" w:cs="Calibri"/>
                  <w:color w:val="000000"/>
                  <w:sz w:val="22"/>
                  <w:szCs w:val="22"/>
                </w:rPr>
                <w:t>17.0</w:t>
              </w:r>
            </w:ins>
            <w:del w:id="337" w:author="Ahmad, Nayef [VC]" w:date="2017-11-06T21:54:00Z">
              <w:r w:rsidRPr="00DC63E8" w:rsidDel="00AC3A52">
                <w:rPr>
                  <w:rFonts w:ascii="Calibri" w:hAnsi="Calibri" w:cs="Calibri"/>
                  <w:color w:val="000000"/>
                  <w:szCs w:val="22"/>
                </w:rPr>
                <w:delText>1020</w:delText>
              </w:r>
            </w:del>
          </w:p>
        </w:tc>
        <w:tc>
          <w:tcPr>
            <w:tcW w:w="1134" w:type="dxa"/>
            <w:vAlign w:val="bottom"/>
            <w:tcPrChange w:id="338" w:author="Ahmad, Nayef [VC]" w:date="2017-11-06T21:54:00Z">
              <w:tcPr>
                <w:tcW w:w="1418" w:type="dxa"/>
              </w:tcPr>
            </w:tcPrChange>
          </w:tcPr>
          <w:p w14:paraId="371A0AF3" w14:textId="1952C7D9" w:rsidR="00AC3A52" w:rsidRPr="00DC63E8" w:rsidRDefault="00AC3A52" w:rsidP="00DC63E8">
            <w:pPr>
              <w:jc w:val="center"/>
            </w:pPr>
            <w:ins w:id="339" w:author="Ahmad, Nayef [VC]" w:date="2017-11-06T21:54:00Z">
              <w:r>
                <w:rPr>
                  <w:rFonts w:ascii="Calibri" w:hAnsi="Calibri" w:cs="Calibri"/>
                  <w:color w:val="000000"/>
                  <w:sz w:val="22"/>
                  <w:szCs w:val="22"/>
                </w:rPr>
                <w:t>8.0</w:t>
              </w:r>
            </w:ins>
            <w:del w:id="340" w:author="Ahmad, Nayef [VC]" w:date="2017-11-06T21:54:00Z">
              <w:r w:rsidRPr="00DC63E8" w:rsidDel="00AC3A52">
                <w:rPr>
                  <w:rFonts w:ascii="Calibri" w:hAnsi="Calibri" w:cs="Calibri"/>
                  <w:color w:val="000000"/>
                  <w:szCs w:val="22"/>
                </w:rPr>
                <w:delText>482</w:delText>
              </w:r>
            </w:del>
          </w:p>
        </w:tc>
        <w:tc>
          <w:tcPr>
            <w:tcW w:w="1134" w:type="dxa"/>
            <w:vAlign w:val="bottom"/>
            <w:tcPrChange w:id="341" w:author="Ahmad, Nayef [VC]" w:date="2017-11-06T21:54:00Z">
              <w:tcPr>
                <w:tcW w:w="1417" w:type="dxa"/>
              </w:tcPr>
            </w:tcPrChange>
          </w:tcPr>
          <w:p w14:paraId="7D22E19E" w14:textId="17C988DB" w:rsidR="00AC3A52" w:rsidRPr="00DC63E8" w:rsidRDefault="00AC3A52" w:rsidP="00DC63E8">
            <w:pPr>
              <w:jc w:val="center"/>
            </w:pPr>
            <w:ins w:id="342" w:author="Ahmad, Nayef [VC]" w:date="2017-11-06T21:54:00Z">
              <w:r>
                <w:rPr>
                  <w:rFonts w:ascii="Calibri" w:hAnsi="Calibri" w:cs="Calibri"/>
                  <w:color w:val="000000"/>
                  <w:sz w:val="22"/>
                  <w:szCs w:val="22"/>
                </w:rPr>
                <w:t>7.0</w:t>
              </w:r>
            </w:ins>
            <w:del w:id="343" w:author="Ahmad, Nayef [VC]" w:date="2017-11-06T21:54:00Z">
              <w:r w:rsidRPr="00DC63E8" w:rsidDel="00AC3A52">
                <w:rPr>
                  <w:rFonts w:ascii="Calibri" w:hAnsi="Calibri" w:cs="Calibri"/>
                  <w:color w:val="000000"/>
                  <w:szCs w:val="22"/>
                </w:rPr>
                <w:delText>417</w:delText>
              </w:r>
            </w:del>
          </w:p>
        </w:tc>
        <w:tc>
          <w:tcPr>
            <w:tcW w:w="1134" w:type="dxa"/>
            <w:vAlign w:val="bottom"/>
            <w:tcPrChange w:id="344" w:author="Ahmad, Nayef [VC]" w:date="2017-11-06T21:54:00Z">
              <w:tcPr>
                <w:tcW w:w="1388" w:type="dxa"/>
              </w:tcPr>
            </w:tcPrChange>
          </w:tcPr>
          <w:p w14:paraId="3E366655" w14:textId="2993F5CD" w:rsidR="00AC3A52" w:rsidRPr="00DC63E8" w:rsidRDefault="00AC3A52" w:rsidP="00DC63E8">
            <w:pPr>
              <w:jc w:val="center"/>
            </w:pPr>
            <w:ins w:id="345" w:author="Ahmad, Nayef [VC]" w:date="2017-11-06T21:54:00Z">
              <w:r>
                <w:rPr>
                  <w:rFonts w:ascii="Calibri" w:hAnsi="Calibri" w:cs="Calibri"/>
                  <w:color w:val="000000"/>
                  <w:sz w:val="22"/>
                  <w:szCs w:val="22"/>
                </w:rPr>
                <w:t>7.8</w:t>
              </w:r>
            </w:ins>
            <w:del w:id="346" w:author="Ahmad, Nayef [VC]" w:date="2017-11-06T21:54:00Z">
              <w:r w:rsidRPr="00DC63E8" w:rsidDel="00AC3A52">
                <w:rPr>
                  <w:rFonts w:ascii="Calibri" w:hAnsi="Calibri" w:cs="Calibri"/>
                  <w:color w:val="000000"/>
                  <w:szCs w:val="22"/>
                </w:rPr>
                <w:delText>469</w:delText>
              </w:r>
            </w:del>
          </w:p>
        </w:tc>
      </w:tr>
      <w:tr w:rsidR="00AC3A52" w:rsidDel="00AC3A52" w14:paraId="75FB5199" w14:textId="05DE608D" w:rsidTr="00AC3A52">
        <w:trPr>
          <w:del w:id="347" w:author="Ahmad, Nayef [VC]" w:date="2017-11-06T21:53:00Z"/>
        </w:trPr>
        <w:tc>
          <w:tcPr>
            <w:tcW w:w="2518" w:type="dxa"/>
            <w:tcPrChange w:id="348" w:author="Ahmad, Nayef [VC]" w:date="2017-11-06T21:51:00Z">
              <w:tcPr>
                <w:tcW w:w="3936" w:type="dxa"/>
              </w:tcPr>
            </w:tcPrChange>
          </w:tcPr>
          <w:p w14:paraId="58801DC3" w14:textId="4944A5D7" w:rsidR="00AC3A52" w:rsidDel="00AC3A52" w:rsidRDefault="00AC3A52" w:rsidP="00DC63E8">
            <w:pPr>
              <w:rPr>
                <w:del w:id="349" w:author="Ahmad, Nayef [VC]" w:date="2017-11-06T21:53:00Z"/>
              </w:rPr>
            </w:pPr>
            <w:del w:id="350" w:author="Ahmad, Nayef [VC]" w:date="2017-11-06T21:53:00Z">
              <w:r w:rsidDel="00AC3A52">
                <w:delText xml:space="preserve">Minimum </w:delText>
              </w:r>
            </w:del>
          </w:p>
        </w:tc>
        <w:tc>
          <w:tcPr>
            <w:tcW w:w="1134" w:type="dxa"/>
            <w:tcPrChange w:id="351" w:author="Ahmad, Nayef [VC]" w:date="2017-11-06T21:51:00Z">
              <w:tcPr>
                <w:tcW w:w="1417" w:type="dxa"/>
              </w:tcPr>
            </w:tcPrChange>
          </w:tcPr>
          <w:p w14:paraId="460298D5" w14:textId="79937DAE" w:rsidR="00AC3A52" w:rsidRPr="00DC63E8" w:rsidDel="00AC3A52" w:rsidRDefault="00AC3A52" w:rsidP="00DC63E8">
            <w:pPr>
              <w:jc w:val="center"/>
              <w:rPr>
                <w:del w:id="352" w:author="Ahmad, Nayef [VC]" w:date="2017-11-06T21:53:00Z"/>
              </w:rPr>
            </w:pPr>
            <w:del w:id="353" w:author="Ahmad, Nayef [VC]" w:date="2017-11-06T21:53:00Z">
              <w:r w:rsidRPr="00DC63E8" w:rsidDel="00AC3A52">
                <w:rPr>
                  <w:rFonts w:ascii="Calibri" w:hAnsi="Calibri" w:cs="Calibri"/>
                  <w:color w:val="000000"/>
                  <w:szCs w:val="22"/>
                </w:rPr>
                <w:delText>4</w:delText>
              </w:r>
            </w:del>
          </w:p>
        </w:tc>
        <w:tc>
          <w:tcPr>
            <w:tcW w:w="1134" w:type="dxa"/>
            <w:tcPrChange w:id="354" w:author="Ahmad, Nayef [VC]" w:date="2017-11-06T21:51:00Z">
              <w:tcPr>
                <w:tcW w:w="1418" w:type="dxa"/>
              </w:tcPr>
            </w:tcPrChange>
          </w:tcPr>
          <w:p w14:paraId="6CADF8CB" w14:textId="5E793439" w:rsidR="00AC3A52" w:rsidRPr="00DC63E8" w:rsidDel="00AC3A52" w:rsidRDefault="00AC3A52" w:rsidP="00DC63E8">
            <w:pPr>
              <w:jc w:val="center"/>
              <w:rPr>
                <w:del w:id="355" w:author="Ahmad, Nayef [VC]" w:date="2017-11-06T21:53:00Z"/>
              </w:rPr>
            </w:pPr>
            <w:del w:id="356" w:author="Ahmad, Nayef [VC]" w:date="2017-11-06T21:53:00Z">
              <w:r w:rsidRPr="00DC63E8" w:rsidDel="00AC3A52">
                <w:rPr>
                  <w:rFonts w:ascii="Calibri" w:hAnsi="Calibri" w:cs="Calibri"/>
                  <w:color w:val="000000"/>
                  <w:szCs w:val="22"/>
                </w:rPr>
                <w:delText>0</w:delText>
              </w:r>
            </w:del>
          </w:p>
        </w:tc>
        <w:tc>
          <w:tcPr>
            <w:tcW w:w="1134" w:type="dxa"/>
            <w:tcPrChange w:id="357" w:author="Ahmad, Nayef [VC]" w:date="2017-11-06T21:51:00Z">
              <w:tcPr>
                <w:tcW w:w="1417" w:type="dxa"/>
              </w:tcPr>
            </w:tcPrChange>
          </w:tcPr>
          <w:p w14:paraId="692E86A5" w14:textId="16F8EA3F" w:rsidR="00AC3A52" w:rsidRPr="00DC63E8" w:rsidDel="00AC3A52" w:rsidRDefault="00AC3A52" w:rsidP="00DC63E8">
            <w:pPr>
              <w:jc w:val="center"/>
              <w:rPr>
                <w:del w:id="358" w:author="Ahmad, Nayef [VC]" w:date="2017-11-06T21:53:00Z"/>
              </w:rPr>
            </w:pPr>
            <w:del w:id="359" w:author="Ahmad, Nayef [VC]" w:date="2017-11-06T21:53:00Z">
              <w:r w:rsidRPr="00DC63E8" w:rsidDel="00AC3A52">
                <w:rPr>
                  <w:rFonts w:ascii="Calibri" w:hAnsi="Calibri" w:cs="Calibri"/>
                  <w:color w:val="000000"/>
                  <w:szCs w:val="22"/>
                </w:rPr>
                <w:delText>0</w:delText>
              </w:r>
            </w:del>
          </w:p>
        </w:tc>
        <w:tc>
          <w:tcPr>
            <w:tcW w:w="1134" w:type="dxa"/>
            <w:tcPrChange w:id="360" w:author="Ahmad, Nayef [VC]" w:date="2017-11-06T21:51:00Z">
              <w:tcPr>
                <w:tcW w:w="1388" w:type="dxa"/>
              </w:tcPr>
            </w:tcPrChange>
          </w:tcPr>
          <w:p w14:paraId="38F04E5E" w14:textId="1EE65883" w:rsidR="00AC3A52" w:rsidRPr="00DC63E8" w:rsidDel="00AC3A52" w:rsidRDefault="00AC3A52" w:rsidP="00DC63E8">
            <w:pPr>
              <w:jc w:val="center"/>
              <w:rPr>
                <w:del w:id="361" w:author="Ahmad, Nayef [VC]" w:date="2017-11-06T21:53:00Z"/>
              </w:rPr>
            </w:pPr>
            <w:del w:id="362" w:author="Ahmad, Nayef [VC]" w:date="2017-11-06T21:53:00Z">
              <w:r w:rsidRPr="00DC63E8" w:rsidDel="00AC3A52">
                <w:rPr>
                  <w:rFonts w:ascii="Calibri" w:hAnsi="Calibri" w:cs="Calibri"/>
                  <w:color w:val="000000"/>
                  <w:szCs w:val="22"/>
                </w:rPr>
                <w:delText>12</w:delText>
              </w:r>
            </w:del>
          </w:p>
        </w:tc>
      </w:tr>
      <w:tr w:rsidR="00AC3A52" w:rsidDel="00AC3A52" w14:paraId="5EDF7D35" w14:textId="7E055031" w:rsidTr="00AC3A52">
        <w:trPr>
          <w:del w:id="363" w:author="Ahmad, Nayef [VC]" w:date="2017-11-06T21:54:00Z"/>
        </w:trPr>
        <w:tc>
          <w:tcPr>
            <w:tcW w:w="2518" w:type="dxa"/>
            <w:tcPrChange w:id="364" w:author="Ahmad, Nayef [VC]" w:date="2017-11-06T21:51:00Z">
              <w:tcPr>
                <w:tcW w:w="3936" w:type="dxa"/>
              </w:tcPr>
            </w:tcPrChange>
          </w:tcPr>
          <w:p w14:paraId="45765889" w14:textId="2C4994D0" w:rsidR="00AC3A52" w:rsidDel="00AC3A52" w:rsidRDefault="00AC3A52" w:rsidP="00DC63E8">
            <w:pPr>
              <w:rPr>
                <w:del w:id="365" w:author="Ahmad, Nayef [VC]" w:date="2017-11-06T21:54:00Z"/>
              </w:rPr>
            </w:pPr>
            <w:del w:id="366" w:author="Ahmad, Nayef [VC]" w:date="2017-11-06T21:54:00Z">
              <w:r w:rsidDel="00AC3A52">
                <w:delText xml:space="preserve">Maximum </w:delText>
              </w:r>
            </w:del>
          </w:p>
        </w:tc>
        <w:tc>
          <w:tcPr>
            <w:tcW w:w="1134" w:type="dxa"/>
            <w:tcPrChange w:id="367" w:author="Ahmad, Nayef [VC]" w:date="2017-11-06T21:51:00Z">
              <w:tcPr>
                <w:tcW w:w="1417" w:type="dxa"/>
              </w:tcPr>
            </w:tcPrChange>
          </w:tcPr>
          <w:p w14:paraId="682F66A5" w14:textId="1DDEB326" w:rsidR="00AC3A52" w:rsidRPr="00DC63E8" w:rsidDel="00AC3A52" w:rsidRDefault="00AC3A52" w:rsidP="00DC63E8">
            <w:pPr>
              <w:jc w:val="center"/>
              <w:rPr>
                <w:del w:id="368" w:author="Ahmad, Nayef [VC]" w:date="2017-11-06T21:54:00Z"/>
              </w:rPr>
            </w:pPr>
            <w:del w:id="369" w:author="Ahmad, Nayef [VC]" w:date="2017-11-06T21:54:00Z">
              <w:r w:rsidRPr="00DC63E8" w:rsidDel="00AC3A52">
                <w:rPr>
                  <w:rFonts w:ascii="Calibri" w:hAnsi="Calibri" w:cs="Calibri"/>
                  <w:color w:val="000000"/>
                  <w:szCs w:val="22"/>
                </w:rPr>
                <w:delText>13959</w:delText>
              </w:r>
            </w:del>
          </w:p>
        </w:tc>
        <w:tc>
          <w:tcPr>
            <w:tcW w:w="1134" w:type="dxa"/>
            <w:tcPrChange w:id="370" w:author="Ahmad, Nayef [VC]" w:date="2017-11-06T21:51:00Z">
              <w:tcPr>
                <w:tcW w:w="1418" w:type="dxa"/>
              </w:tcPr>
            </w:tcPrChange>
          </w:tcPr>
          <w:p w14:paraId="7D81B0D6" w14:textId="038B8C81" w:rsidR="00AC3A52" w:rsidRPr="00DC63E8" w:rsidDel="00AC3A52" w:rsidRDefault="00AC3A52" w:rsidP="00DC63E8">
            <w:pPr>
              <w:jc w:val="center"/>
              <w:rPr>
                <w:del w:id="371" w:author="Ahmad, Nayef [VC]" w:date="2017-11-06T21:54:00Z"/>
              </w:rPr>
            </w:pPr>
            <w:del w:id="372" w:author="Ahmad, Nayef [VC]" w:date="2017-11-06T21:54:00Z">
              <w:r w:rsidRPr="00DC63E8" w:rsidDel="00AC3A52">
                <w:rPr>
                  <w:rFonts w:ascii="Calibri" w:hAnsi="Calibri" w:cs="Calibri"/>
                  <w:color w:val="000000"/>
                  <w:szCs w:val="22"/>
                </w:rPr>
                <w:delText>4239</w:delText>
              </w:r>
            </w:del>
          </w:p>
        </w:tc>
        <w:tc>
          <w:tcPr>
            <w:tcW w:w="1134" w:type="dxa"/>
            <w:tcPrChange w:id="373" w:author="Ahmad, Nayef [VC]" w:date="2017-11-06T21:51:00Z">
              <w:tcPr>
                <w:tcW w:w="1417" w:type="dxa"/>
              </w:tcPr>
            </w:tcPrChange>
          </w:tcPr>
          <w:p w14:paraId="736A0D55" w14:textId="1B99E038" w:rsidR="00AC3A52" w:rsidRPr="00DC63E8" w:rsidDel="00AC3A52" w:rsidRDefault="00AC3A52" w:rsidP="00DC63E8">
            <w:pPr>
              <w:jc w:val="center"/>
              <w:rPr>
                <w:del w:id="374" w:author="Ahmad, Nayef [VC]" w:date="2017-11-06T21:54:00Z"/>
              </w:rPr>
            </w:pPr>
            <w:del w:id="375" w:author="Ahmad, Nayef [VC]" w:date="2017-11-06T21:54:00Z">
              <w:r w:rsidRPr="00DC63E8" w:rsidDel="00AC3A52">
                <w:rPr>
                  <w:rFonts w:ascii="Calibri" w:hAnsi="Calibri" w:cs="Calibri"/>
                  <w:color w:val="000000"/>
                  <w:szCs w:val="22"/>
                </w:rPr>
                <w:delText>4522</w:delText>
              </w:r>
            </w:del>
          </w:p>
        </w:tc>
        <w:tc>
          <w:tcPr>
            <w:tcW w:w="1134" w:type="dxa"/>
            <w:tcPrChange w:id="376" w:author="Ahmad, Nayef [VC]" w:date="2017-11-06T21:51:00Z">
              <w:tcPr>
                <w:tcW w:w="1388" w:type="dxa"/>
              </w:tcPr>
            </w:tcPrChange>
          </w:tcPr>
          <w:p w14:paraId="468E5F01" w14:textId="793B9663" w:rsidR="00AC3A52" w:rsidRPr="00DC63E8" w:rsidDel="00AC3A52" w:rsidRDefault="00AC3A52" w:rsidP="00BA0828">
            <w:pPr>
              <w:keepNext/>
              <w:jc w:val="center"/>
              <w:rPr>
                <w:del w:id="377" w:author="Ahmad, Nayef [VC]" w:date="2017-11-06T21:54:00Z"/>
              </w:rPr>
              <w:pPrChange w:id="378" w:author="Ahmad, Nayef [VC]" w:date="2017-11-06T21:56:00Z">
                <w:pPr>
                  <w:jc w:val="center"/>
                </w:pPr>
              </w:pPrChange>
            </w:pPr>
            <w:del w:id="379" w:author="Ahmad, Nayef [VC]" w:date="2017-11-06T21:54:00Z">
              <w:r w:rsidRPr="00DC63E8" w:rsidDel="00AC3A52">
                <w:rPr>
                  <w:rFonts w:ascii="Calibri" w:hAnsi="Calibri" w:cs="Calibri"/>
                  <w:color w:val="000000"/>
                  <w:szCs w:val="22"/>
                </w:rPr>
                <w:delText>3766</w:delText>
              </w:r>
            </w:del>
          </w:p>
        </w:tc>
      </w:tr>
    </w:tbl>
    <w:p w14:paraId="6FE4F6E7" w14:textId="68268EBF" w:rsidR="00BA0828" w:rsidRDefault="00BA0828" w:rsidP="00BA0828">
      <w:pPr>
        <w:pStyle w:val="Caption"/>
        <w:rPr>
          <w:ins w:id="380" w:author="Ahmad, Nayef [VC]" w:date="2017-11-06T21:56:00Z"/>
        </w:rPr>
      </w:pPr>
      <w:ins w:id="381" w:author="Ahmad, Nayef [VC]" w:date="2017-11-06T21:56:00Z">
        <w:r>
          <w:t xml:space="preserve">Table </w:t>
        </w:r>
        <w:r>
          <w:fldChar w:fldCharType="begin"/>
        </w:r>
        <w:r>
          <w:instrText xml:space="preserve"> SEQ Table \* ARABIC </w:instrText>
        </w:r>
      </w:ins>
      <w:r>
        <w:fldChar w:fldCharType="separate"/>
      </w:r>
      <w:ins w:id="382" w:author="Ahmad, Nayef [VC]" w:date="2017-11-06T22:12:00Z">
        <w:r w:rsidR="009E025D">
          <w:rPr>
            <w:noProof/>
          </w:rPr>
          <w:t>2</w:t>
        </w:r>
      </w:ins>
      <w:ins w:id="383" w:author="Ahmad, Nayef [VC]" w:date="2017-11-06T21:56:00Z">
        <w:r>
          <w:fldChar w:fldCharType="end"/>
        </w:r>
        <w:r>
          <w:t>: Time interval between bed request in ED and admission into each unit (</w:t>
        </w:r>
        <w:r>
          <w:t>from 2017-03-01 to 2017-10-31</w:t>
        </w:r>
        <w:r>
          <w:t>)</w:t>
        </w:r>
      </w:ins>
    </w:p>
    <w:p w14:paraId="0CAEAC86" w14:textId="32823C00" w:rsidR="00581773" w:rsidDel="00AC3A52" w:rsidRDefault="008D5C95" w:rsidP="00446D68">
      <w:pPr>
        <w:rPr>
          <w:del w:id="384" w:author="Ahmad, Nayef [VC]" w:date="2017-11-06T21:52:00Z"/>
        </w:rPr>
      </w:pPr>
      <w:commentRangeStart w:id="385"/>
      <w:del w:id="386" w:author="Ahmad, Nayef [VC]" w:date="2017-11-06T21:52:00Z">
        <w:r w:rsidDel="00AC3A52">
          <w:delText>At the 90</w:delText>
        </w:r>
        <w:r w:rsidRPr="008D5C95" w:rsidDel="00AC3A52">
          <w:rPr>
            <w:vertAlign w:val="superscript"/>
          </w:rPr>
          <w:delText>th</w:delText>
        </w:r>
        <w:r w:rsidDel="00AC3A52">
          <w:delText xml:space="preserve"> percentile, the wait time is 17.0 hours for patients admitted into 4E, 8.0 hours for 6E, 5.2 hours for 6W, and 7.8 hours for 7E. </w:delText>
        </w:r>
        <w:commentRangeEnd w:id="385"/>
        <w:r w:rsidDel="00AC3A52">
          <w:rPr>
            <w:rStyle w:val="CommentReference"/>
          </w:rPr>
          <w:commentReference w:id="385"/>
        </w:r>
        <w:r w:rsidDel="00AC3A52">
          <w:delText xml:space="preserve"> </w:delText>
        </w:r>
      </w:del>
    </w:p>
    <w:p w14:paraId="241D462E" w14:textId="0AA8F85D" w:rsidR="00581773" w:rsidDel="001477A7" w:rsidRDefault="00581773" w:rsidP="00446D68">
      <w:pPr>
        <w:rPr>
          <w:del w:id="387" w:author="Ahmad, Nayef [VC]" w:date="2017-11-06T21:56:00Z"/>
        </w:rPr>
      </w:pPr>
    </w:p>
    <w:p w14:paraId="4A475B2A" w14:textId="484573B0" w:rsidR="00AC2B60" w:rsidRDefault="00562A85" w:rsidP="00AC2B60">
      <w:pPr>
        <w:pStyle w:val="Heading1"/>
      </w:pPr>
      <w:r>
        <w:t xml:space="preserve">Project Goals </w:t>
      </w:r>
    </w:p>
    <w:p w14:paraId="0FBC81E9" w14:textId="3CCBD968" w:rsidR="002A16B3" w:rsidRPr="00AC2B60" w:rsidRDefault="008D5C95" w:rsidP="00832B94">
      <w:pPr>
        <w:jc w:val="both"/>
        <w:pPrChange w:id="388" w:author="Ahmad, Nayef [VC]" w:date="2017-11-06T21:58:00Z">
          <w:pPr/>
        </w:pPrChange>
      </w:pPr>
      <w:r>
        <w:t xml:space="preserve">The goal of this project is to </w:t>
      </w:r>
      <w:ins w:id="389" w:author="Ahmad, Nayef [VC]" w:date="2017-11-06T21:57:00Z">
        <w:r w:rsidR="00832B94">
          <w:t xml:space="preserve">address the excess demand for beds in the high-acuity medical and surgical units (4E, 6E, 6W, and 7E), improving patient flow and reducing the need for </w:t>
        </w:r>
      </w:ins>
      <w:ins w:id="390" w:author="Ahmad, Nayef [VC]" w:date="2017-11-06T22:00:00Z">
        <w:r w:rsidR="00AE30B5">
          <w:t>utilizing</w:t>
        </w:r>
      </w:ins>
      <w:ins w:id="391" w:author="Ahmad, Nayef [VC]" w:date="2017-11-06T21:59:00Z">
        <w:r w:rsidR="00832B94">
          <w:t xml:space="preserve"> </w:t>
        </w:r>
      </w:ins>
      <w:ins w:id="392" w:author="Ahmad, Nayef [VC]" w:date="2017-11-06T21:57:00Z">
        <w:r w:rsidR="00832B94">
          <w:t xml:space="preserve">over-capacity </w:t>
        </w:r>
      </w:ins>
      <w:ins w:id="393" w:author="Ahmad, Nayef [VC]" w:date="2017-11-06T21:59:00Z">
        <w:r w:rsidR="00832B94">
          <w:t xml:space="preserve">(OCP) </w:t>
        </w:r>
      </w:ins>
      <w:ins w:id="394" w:author="Ahmad, Nayef [VC]" w:date="2017-11-06T21:57:00Z">
        <w:r w:rsidR="00832B94">
          <w:t>beds</w:t>
        </w:r>
      </w:ins>
      <w:ins w:id="395" w:author="Ahmad, Nayef [VC]" w:date="2017-11-06T21:58:00Z">
        <w:r w:rsidR="00832B94">
          <w:t xml:space="preserve"> </w:t>
        </w:r>
      </w:ins>
      <w:del w:id="396" w:author="Ahmad, Nayef [VC]" w:date="2017-11-06T21:57:00Z">
        <w:r w:rsidDel="00832B94">
          <w:delText xml:space="preserve">adjust patient flow </w:delText>
        </w:r>
        <w:r w:rsidR="00562A85" w:rsidDel="00832B94">
          <w:delText xml:space="preserve">so that an equilibrium can be reached between the number of high-acuity medical and surgical patients flowing into the 4E, 6E, 6W, and 7E and </w:delText>
        </w:r>
        <w:r w:rsidR="00562A85" w:rsidDel="00832B94">
          <w:lastRenderedPageBreak/>
          <w:delText>the number of funded beds at 4E, 6E, 6W, and 7E.</w:delText>
        </w:r>
      </w:del>
      <w:ins w:id="397" w:author="Ahmad, Nayef [VC]" w:date="2017-11-06T21:59:00Z">
        <w:r w:rsidR="00832B94">
          <w:t xml:space="preserve">to meet demand. </w:t>
        </w:r>
        <w:r w:rsidR="00AE30B5">
          <w:t xml:space="preserve">The metrics in Tables 1 and 2 </w:t>
        </w:r>
      </w:ins>
      <w:ins w:id="398" w:author="Ahmad, Nayef [VC]" w:date="2017-11-06T22:00:00Z">
        <w:r w:rsidR="00AE30B5">
          <w:t xml:space="preserve">indicate the baseline against which results can be evaluated. </w:t>
        </w:r>
      </w:ins>
    </w:p>
    <w:p w14:paraId="0F65C355" w14:textId="647BCF88" w:rsidR="00211379" w:rsidDel="00AC49EA" w:rsidRDefault="00211379" w:rsidP="00446D68">
      <w:pPr>
        <w:rPr>
          <w:del w:id="399" w:author="Ahmad, Nayef [VC]" w:date="2017-11-06T21:59:00Z"/>
        </w:rPr>
      </w:pPr>
    </w:p>
    <w:p w14:paraId="2B74020D" w14:textId="53D0D725" w:rsidR="00562A85" w:rsidRDefault="00562A85" w:rsidP="00AC49EA">
      <w:pPr>
        <w:pStyle w:val="Heading1"/>
        <w:pPrChange w:id="400" w:author="Ahmad, Nayef [VC]" w:date="2017-11-06T21:59:00Z">
          <w:pPr>
            <w:pStyle w:val="Heading3"/>
          </w:pPr>
        </w:pPrChange>
      </w:pPr>
      <w:r>
        <w:t>Approach</w:t>
      </w:r>
    </w:p>
    <w:p w14:paraId="50074E54" w14:textId="77777777" w:rsidR="000C327B" w:rsidRDefault="00562A85" w:rsidP="00814212">
      <w:pPr>
        <w:jc w:val="both"/>
        <w:rPr>
          <w:ins w:id="401" w:author="Ahmad, Nayef [VC]" w:date="2017-11-06T22:18:00Z"/>
        </w:rPr>
        <w:pPrChange w:id="402" w:author="Ahmad, Nayef [VC]" w:date="2017-11-06T22:01:00Z">
          <w:pPr/>
        </w:pPrChange>
      </w:pPr>
      <w:r>
        <w:t xml:space="preserve">We will </w:t>
      </w:r>
      <w:ins w:id="403" w:author="Ahmad, Nayef [VC]" w:date="2017-11-06T22:17:00Z">
        <w:r w:rsidR="00EB5B39">
          <w:t xml:space="preserve">use a simulation model to </w:t>
        </w:r>
      </w:ins>
      <w:ins w:id="404" w:author="Ahmad, Nayef [VC]" w:date="2017-11-06T22:01:00Z">
        <w:r w:rsidR="00814212">
          <w:t xml:space="preserve">evaluate several alternative cutoff thresholds for length of stay (LOS) in </w:t>
        </w:r>
      </w:ins>
      <w:del w:id="405" w:author="Ahmad, Nayef [VC]" w:date="2017-11-06T22:01:00Z">
        <w:r w:rsidDel="00814212">
          <w:delText xml:space="preserve">be using simulation to evaluate different lengths of stay for patients at </w:delText>
        </w:r>
      </w:del>
      <w:r>
        <w:t>4E, 6E, 6W, and 7E</w:t>
      </w:r>
      <w:ins w:id="406" w:author="Ahmad, Nayef [VC]" w:date="2017-11-06T22:02:00Z">
        <w:r w:rsidR="00814212">
          <w:t xml:space="preserve"> in terms of the metrics mentioned above, and other appropriate patient flow metrics. </w:t>
        </w:r>
      </w:ins>
    </w:p>
    <w:p w14:paraId="283E8C3B" w14:textId="77777777" w:rsidR="000C327B" w:rsidRDefault="000C327B" w:rsidP="00814212">
      <w:pPr>
        <w:jc w:val="both"/>
        <w:rPr>
          <w:ins w:id="407" w:author="Ahmad, Nayef [VC]" w:date="2017-11-06T22:18:00Z"/>
        </w:rPr>
        <w:pPrChange w:id="408" w:author="Ahmad, Nayef [VC]" w:date="2017-11-06T22:01:00Z">
          <w:pPr/>
        </w:pPrChange>
      </w:pPr>
    </w:p>
    <w:p w14:paraId="77640997" w14:textId="4354D364" w:rsidR="00562A85" w:rsidRDefault="00226E30" w:rsidP="00814212">
      <w:pPr>
        <w:jc w:val="both"/>
        <w:pPrChange w:id="409" w:author="Ahmad, Nayef [VC]" w:date="2017-11-06T22:01:00Z">
          <w:pPr/>
        </w:pPrChange>
      </w:pPr>
      <w:ins w:id="410" w:author="Ahmad, Nayef [VC]" w:date="2017-11-06T22:03:00Z">
        <w:r>
          <w:t xml:space="preserve">The clinical procedure under consideration is that once a patient has been in one of these units </w:t>
        </w:r>
      </w:ins>
      <w:del w:id="411" w:author="Ahmad, Nayef [VC]" w:date="2017-11-06T22:03:00Z">
        <w:r w:rsidR="00562A85" w:rsidDel="00226E30">
          <w:delText xml:space="preserve"> </w:delText>
        </w:r>
      </w:del>
      <w:ins w:id="412" w:author="Ahmad, Nayef [VC]" w:date="2017-11-06T22:03:00Z">
        <w:r>
          <w:t xml:space="preserve">for longer than the cutoff threshold, they </w:t>
        </w:r>
      </w:ins>
      <w:ins w:id="413" w:author="Ahmad, Nayef [VC]" w:date="2017-11-06T22:04:00Z">
        <w:r>
          <w:t xml:space="preserve">will be </w:t>
        </w:r>
      </w:ins>
      <w:del w:id="414" w:author="Ahmad, Nayef [VC]" w:date="2017-11-06T22:04:00Z">
        <w:r w:rsidR="00562A85" w:rsidDel="00226E30">
          <w:delText xml:space="preserve">before being </w:delText>
        </w:r>
      </w:del>
      <w:r w:rsidR="00562A85">
        <w:t>transferred to a lower acuity nursing unit</w:t>
      </w:r>
      <w:ins w:id="415" w:author="Ahmad, Nayef [VC]" w:date="2017-11-06T22:04:00Z">
        <w:r>
          <w:t xml:space="preserve"> or discharged</w:t>
        </w:r>
      </w:ins>
      <w:r w:rsidR="00562A85">
        <w:t xml:space="preserve">. Moving patients out </w:t>
      </w:r>
      <w:del w:id="416" w:author="Ahmad, Nayef [VC]" w:date="2017-11-06T22:04:00Z">
        <w:r w:rsidR="00562A85" w:rsidDel="007B3CAE">
          <w:delText xml:space="preserve">of 4E, 6E, 6W, and 7E </w:delText>
        </w:r>
      </w:del>
      <w:ins w:id="417" w:author="Ahmad, Nayef [VC]" w:date="2017-11-06T22:04:00Z">
        <w:r w:rsidR="007B3CAE">
          <w:t xml:space="preserve">these units </w:t>
        </w:r>
      </w:ins>
      <w:r w:rsidR="00562A85">
        <w:t xml:space="preserve">as soon as their acuity has lowered creates capacity for incoming high-acuity patients. </w:t>
      </w:r>
      <w:del w:id="418" w:author="Ahmad, Nayef [VC]" w:date="2017-11-06T22:00:00Z">
        <w:r w:rsidR="00562A85" w:rsidDel="00A70728">
          <w:delText xml:space="preserve">As well, </w:delText>
        </w:r>
      </w:del>
      <w:ins w:id="419" w:author="Ahmad, Nayef [VC]" w:date="2017-11-06T22:00:00Z">
        <w:r w:rsidR="00A70728">
          <w:t xml:space="preserve">This also ensures that </w:t>
        </w:r>
      </w:ins>
      <w:r w:rsidR="00562A85">
        <w:t>health</w:t>
      </w:r>
      <w:del w:id="420" w:author="Ahmad, Nayef [VC]" w:date="2017-11-06T22:00:00Z">
        <w:r w:rsidR="00562A85" w:rsidDel="00A70728">
          <w:delText xml:space="preserve"> </w:delText>
        </w:r>
      </w:del>
      <w:r w:rsidR="00562A85">
        <w:t>care resources will be more effectively utilized</w:t>
      </w:r>
      <w:del w:id="421" w:author="Ahmad, Nayef [VC]" w:date="2017-11-06T22:00:00Z">
        <w:r w:rsidR="00562A85" w:rsidDel="00A70728">
          <w:delText>—</w:delText>
        </w:r>
        <w:r w:rsidR="004D5325" w:rsidDel="00A70728">
          <w:delText>that is,</w:delText>
        </w:r>
      </w:del>
      <w:ins w:id="422" w:author="Ahmad, Nayef [VC]" w:date="2017-11-06T22:00:00Z">
        <w:r w:rsidR="00A70728">
          <w:t xml:space="preserve"> by</w:t>
        </w:r>
      </w:ins>
      <w:r w:rsidR="004D5325">
        <w:t xml:space="preserve"> not having low acuity patients in </w:t>
      </w:r>
      <w:del w:id="423" w:author="Ahmad, Nayef [VC]" w:date="2017-11-06T22:01:00Z">
        <w:r w:rsidR="004D5325" w:rsidDel="004D0CF8">
          <w:delText xml:space="preserve">a </w:delText>
        </w:r>
      </w:del>
      <w:r w:rsidR="004D5325">
        <w:t>high acuity nursing unit</w:t>
      </w:r>
      <w:ins w:id="424" w:author="Ahmad, Nayef [VC]" w:date="2017-11-06T22:01:00Z">
        <w:r w:rsidR="004D0CF8">
          <w:t>s</w:t>
        </w:r>
      </w:ins>
      <w:r w:rsidR="004D5325">
        <w:t>.</w:t>
      </w:r>
    </w:p>
    <w:p w14:paraId="48B250BF" w14:textId="77777777" w:rsidR="002A16B3" w:rsidRDefault="002A16B3" w:rsidP="00562A85"/>
    <w:p w14:paraId="7BD0785D" w14:textId="23D7A977" w:rsidR="002A16B3" w:rsidRPr="002A16B3" w:rsidRDefault="002A16B3" w:rsidP="00814212">
      <w:pPr>
        <w:jc w:val="both"/>
        <w:rPr>
          <w:rFonts w:ascii="Calibri" w:hAnsi="Calibri" w:cs="Calibri"/>
          <w:color w:val="000000"/>
          <w:szCs w:val="22"/>
        </w:rPr>
        <w:pPrChange w:id="425" w:author="Ahmad, Nayef [VC]" w:date="2017-11-06T22:01:00Z">
          <w:pPr/>
        </w:pPrChange>
      </w:pPr>
      <w:r w:rsidRPr="002A16B3">
        <w:rPr>
          <w:rFonts w:ascii="Calibri" w:hAnsi="Calibri" w:cs="Calibri"/>
          <w:color w:val="000000"/>
          <w:szCs w:val="22"/>
        </w:rPr>
        <w:t>In</w:t>
      </w:r>
      <w:r>
        <w:rPr>
          <w:rFonts w:ascii="Calibri" w:hAnsi="Calibri" w:cs="Calibri"/>
          <w:color w:val="000000"/>
          <w:szCs w:val="22"/>
        </w:rPr>
        <w:t xml:space="preserve"> reality, </w:t>
      </w:r>
      <w:r w:rsidRPr="002A16B3">
        <w:rPr>
          <w:rFonts w:ascii="Calibri" w:hAnsi="Calibri" w:cs="Calibri"/>
          <w:color w:val="000000"/>
          <w:szCs w:val="22"/>
        </w:rPr>
        <w:t>patients cannot be c</w:t>
      </w:r>
      <w:r>
        <w:rPr>
          <w:rFonts w:ascii="Calibri" w:hAnsi="Calibri" w:cs="Calibri"/>
          <w:color w:val="000000"/>
          <w:szCs w:val="22"/>
        </w:rPr>
        <w:t>onsidered as independent units—</w:t>
      </w:r>
      <w:r w:rsidRPr="002A16B3">
        <w:rPr>
          <w:rFonts w:ascii="Calibri" w:hAnsi="Calibri" w:cs="Calibri"/>
          <w:color w:val="000000"/>
          <w:szCs w:val="22"/>
        </w:rPr>
        <w:t>a particular patient's experience depends on how many other patients are in the system</w:t>
      </w:r>
      <w:ins w:id="426" w:author="Ahmad, Nayef [VC]" w:date="2017-11-06T22:05:00Z">
        <w:r w:rsidR="009544FB">
          <w:rPr>
            <w:rFonts w:ascii="Calibri" w:hAnsi="Calibri" w:cs="Calibri"/>
            <w:color w:val="000000"/>
            <w:szCs w:val="22"/>
          </w:rPr>
          <w:t xml:space="preserve"> and the</w:t>
        </w:r>
      </w:ins>
      <w:del w:id="427" w:author="Ahmad, Nayef [VC]" w:date="2017-11-06T22:05:00Z">
        <w:r w:rsidRPr="002A16B3" w:rsidDel="009544FB">
          <w:rPr>
            <w:rFonts w:ascii="Calibri" w:hAnsi="Calibri" w:cs="Calibri"/>
            <w:color w:val="000000"/>
            <w:szCs w:val="22"/>
          </w:rPr>
          <w:delText>,</w:delText>
        </w:r>
      </w:del>
      <w:r w:rsidRPr="002A16B3">
        <w:rPr>
          <w:rFonts w:ascii="Calibri" w:hAnsi="Calibri" w:cs="Calibri"/>
          <w:color w:val="000000"/>
          <w:szCs w:val="22"/>
        </w:rPr>
        <w:t xml:space="preserve"> level of resources they are using</w:t>
      </w:r>
      <w:del w:id="428" w:author="Ahmad, Nayef [VC]" w:date="2017-11-06T22:05:00Z">
        <w:r w:rsidRPr="002A16B3" w:rsidDel="009544FB">
          <w:rPr>
            <w:rFonts w:ascii="Calibri" w:hAnsi="Calibri" w:cs="Calibri"/>
            <w:color w:val="000000"/>
            <w:szCs w:val="22"/>
          </w:rPr>
          <w:delText>, etc</w:delText>
        </w:r>
      </w:del>
      <w:r w:rsidRPr="002A16B3">
        <w:rPr>
          <w:rFonts w:ascii="Calibri" w:hAnsi="Calibri" w:cs="Calibri"/>
          <w:color w:val="000000"/>
          <w:szCs w:val="22"/>
        </w:rPr>
        <w:t xml:space="preserve">. </w:t>
      </w:r>
      <w:del w:id="429" w:author="Ahmad, Nayef [VC]" w:date="2017-11-06T22:06:00Z">
        <w:r w:rsidRPr="002A16B3" w:rsidDel="00AE5276">
          <w:rPr>
            <w:rFonts w:ascii="Calibri" w:hAnsi="Calibri" w:cs="Calibri"/>
            <w:color w:val="000000"/>
            <w:szCs w:val="22"/>
          </w:rPr>
          <w:delText xml:space="preserve">To </w:delText>
        </w:r>
      </w:del>
      <w:del w:id="430" w:author="Ahmad, Nayef [VC]" w:date="2017-11-06T22:05:00Z">
        <w:r w:rsidRPr="002A16B3" w:rsidDel="00AE5276">
          <w:rPr>
            <w:rFonts w:ascii="Calibri" w:hAnsi="Calibri" w:cs="Calibri"/>
            <w:color w:val="000000"/>
            <w:szCs w:val="22"/>
          </w:rPr>
          <w:delText>capture this,</w:delText>
        </w:r>
      </w:del>
      <w:ins w:id="431" w:author="Ahmad, Nayef [VC]" w:date="2017-11-06T22:07:00Z">
        <w:r w:rsidR="00D41315">
          <w:rPr>
            <w:rFonts w:ascii="Calibri" w:hAnsi="Calibri" w:cs="Calibri"/>
            <w:color w:val="000000"/>
            <w:szCs w:val="22"/>
          </w:rPr>
          <w:t xml:space="preserve">To capture this aspect of the system, we will utilize </w:t>
        </w:r>
      </w:ins>
      <w:del w:id="432" w:author="Ahmad, Nayef [VC]" w:date="2017-11-06T22:06:00Z">
        <w:r w:rsidRPr="002A16B3" w:rsidDel="00AE5276">
          <w:rPr>
            <w:rFonts w:ascii="Calibri" w:hAnsi="Calibri" w:cs="Calibri"/>
            <w:color w:val="000000"/>
            <w:szCs w:val="22"/>
          </w:rPr>
          <w:delText xml:space="preserve"> we need a</w:delText>
        </w:r>
      </w:del>
      <w:ins w:id="433" w:author="Fattane Nadimi" w:date="2017-11-06T16:57:00Z">
        <w:del w:id="434" w:author="Ahmad, Nayef [VC]" w:date="2017-11-06T22:06:00Z">
          <w:r w:rsidR="008A3BC4" w:rsidDel="00AE5276">
            <w:rPr>
              <w:rFonts w:ascii="Calibri" w:hAnsi="Calibri" w:cs="Calibri"/>
              <w:color w:val="000000"/>
              <w:szCs w:val="22"/>
            </w:rPr>
            <w:delText xml:space="preserve"> </w:delText>
          </w:r>
        </w:del>
      </w:ins>
      <w:ins w:id="435" w:author="Ahmad, Nayef [VC]" w:date="2017-11-06T22:06:00Z">
        <w:r w:rsidR="00AE5276">
          <w:rPr>
            <w:rFonts w:ascii="Calibri" w:hAnsi="Calibri" w:cs="Calibri"/>
            <w:color w:val="000000"/>
            <w:szCs w:val="22"/>
          </w:rPr>
          <w:t xml:space="preserve">a </w:t>
        </w:r>
      </w:ins>
      <w:ins w:id="436" w:author="Fattane Nadimi" w:date="2017-11-06T16:57:00Z">
        <w:r w:rsidR="008A3BC4">
          <w:rPr>
            <w:rFonts w:ascii="Calibri" w:hAnsi="Calibri" w:cs="Calibri"/>
            <w:color w:val="000000"/>
            <w:szCs w:val="22"/>
          </w:rPr>
          <w:t>discrete-event simulation</w:t>
        </w:r>
      </w:ins>
      <w:del w:id="437" w:author="Fattane Nadimi" w:date="2017-11-06T16:58:00Z">
        <w:r w:rsidRPr="002A16B3" w:rsidDel="008A3BC4">
          <w:rPr>
            <w:rFonts w:ascii="Calibri" w:hAnsi="Calibri" w:cs="Calibri"/>
            <w:color w:val="000000"/>
            <w:szCs w:val="22"/>
          </w:rPr>
          <w:delText>s</w:delText>
        </w:r>
      </w:del>
      <w:r w:rsidRPr="002A16B3">
        <w:rPr>
          <w:rFonts w:ascii="Calibri" w:hAnsi="Calibri" w:cs="Calibri"/>
          <w:color w:val="000000"/>
          <w:szCs w:val="22"/>
        </w:rPr>
        <w:t xml:space="preserve"> </w:t>
      </w:r>
      <w:ins w:id="438" w:author="Fattane Nadimi" w:date="2017-11-06T16:58:00Z">
        <w:r w:rsidR="008A3BC4">
          <w:rPr>
            <w:rFonts w:ascii="Calibri" w:hAnsi="Calibri" w:cs="Calibri"/>
            <w:color w:val="000000"/>
            <w:szCs w:val="22"/>
          </w:rPr>
          <w:t>(</w:t>
        </w:r>
      </w:ins>
      <w:r w:rsidRPr="002A16B3">
        <w:rPr>
          <w:rFonts w:ascii="Calibri" w:hAnsi="Calibri" w:cs="Calibri"/>
          <w:color w:val="000000"/>
          <w:szCs w:val="22"/>
        </w:rPr>
        <w:t>DES</w:t>
      </w:r>
      <w:ins w:id="439" w:author="Fattane Nadimi" w:date="2017-11-06T16:58:00Z">
        <w:r w:rsidR="008A3BC4">
          <w:rPr>
            <w:rFonts w:ascii="Calibri" w:hAnsi="Calibri" w:cs="Calibri"/>
            <w:color w:val="000000"/>
            <w:szCs w:val="22"/>
          </w:rPr>
          <w:t>)</w:t>
        </w:r>
      </w:ins>
      <w:r w:rsidRPr="002A16B3">
        <w:rPr>
          <w:rFonts w:ascii="Calibri" w:hAnsi="Calibri" w:cs="Calibri"/>
          <w:color w:val="000000"/>
          <w:szCs w:val="22"/>
        </w:rPr>
        <w:t xml:space="preserve"> </w:t>
      </w:r>
      <w:del w:id="440" w:author="Ahmad, Nayef [VC]" w:date="2017-11-06T22:06:00Z">
        <w:r w:rsidRPr="002A16B3" w:rsidDel="00A57B8E">
          <w:rPr>
            <w:rFonts w:ascii="Calibri" w:hAnsi="Calibri" w:cs="Calibri"/>
            <w:color w:val="000000"/>
            <w:szCs w:val="22"/>
          </w:rPr>
          <w:delText>model</w:delText>
        </w:r>
      </w:del>
      <w:ins w:id="441" w:author="Ahmad, Nayef [VC]" w:date="2017-11-06T22:06:00Z">
        <w:r w:rsidR="00A57B8E">
          <w:rPr>
            <w:rFonts w:ascii="Calibri" w:hAnsi="Calibri" w:cs="Calibri"/>
            <w:color w:val="000000"/>
            <w:szCs w:val="22"/>
          </w:rPr>
          <w:t>model</w:t>
        </w:r>
      </w:ins>
      <w:r w:rsidRPr="002A16B3">
        <w:rPr>
          <w:rFonts w:ascii="Calibri" w:hAnsi="Calibri" w:cs="Calibri"/>
          <w:color w:val="000000"/>
          <w:szCs w:val="22"/>
        </w:rPr>
        <w:t xml:space="preserve">. Estimates from simpler approaches may be </w:t>
      </w:r>
      <w:ins w:id="442" w:author="Ahmad, Nayef [VC]" w:date="2017-11-06T22:07:00Z">
        <w:r w:rsidR="00306EBA">
          <w:rPr>
            <w:rFonts w:ascii="Calibri" w:hAnsi="Calibri" w:cs="Calibri"/>
            <w:color w:val="000000"/>
            <w:szCs w:val="22"/>
          </w:rPr>
          <w:t xml:space="preserve">highly </w:t>
        </w:r>
      </w:ins>
      <w:r w:rsidRPr="002A16B3">
        <w:rPr>
          <w:rFonts w:ascii="Calibri" w:hAnsi="Calibri" w:cs="Calibri"/>
          <w:color w:val="000000"/>
          <w:szCs w:val="22"/>
        </w:rPr>
        <w:t>inaccurate: they ignore both inherent randomness and the interdependencies between all patients in the system.</w:t>
      </w:r>
    </w:p>
    <w:p w14:paraId="4E0345DB" w14:textId="77777777" w:rsidR="00CA58C5" w:rsidRDefault="00CA58C5" w:rsidP="00CA58C5">
      <w:pPr>
        <w:pStyle w:val="Heading1"/>
      </w:pPr>
      <w:r>
        <w:t>Project Scope</w:t>
      </w:r>
    </w:p>
    <w:p w14:paraId="66589991" w14:textId="1CC0A0AC" w:rsidR="00515C3C" w:rsidDel="00B7662A" w:rsidRDefault="00515C3C" w:rsidP="00B7662A">
      <w:pPr>
        <w:jc w:val="both"/>
        <w:rPr>
          <w:del w:id="443" w:author="Ahmad, Nayef [VC]" w:date="2017-11-06T22:08:00Z"/>
        </w:rPr>
        <w:pPrChange w:id="444" w:author="Ahmad, Nayef [VC]" w:date="2017-11-06T22:08:00Z">
          <w:pPr/>
        </w:pPrChange>
      </w:pPr>
      <w:r>
        <w:t xml:space="preserve">On the demand side of the problem, we will be focusing on patient flow metrics: </w:t>
      </w:r>
      <w:r w:rsidR="00ED37C5">
        <w:t xml:space="preserve">wait times, service times, number of patients waiting, </w:t>
      </w:r>
      <w:r w:rsidR="00A971C6">
        <w:t xml:space="preserve">and </w:t>
      </w:r>
      <w:r w:rsidR="00ED37C5">
        <w:t xml:space="preserve">total number of </w:t>
      </w:r>
      <w:r w:rsidR="00A971C6">
        <w:t xml:space="preserve">patients treated. </w:t>
      </w:r>
    </w:p>
    <w:p w14:paraId="4EF00AA6" w14:textId="24E0ACD8" w:rsidR="00A971C6" w:rsidDel="00B7662A" w:rsidRDefault="00A971C6" w:rsidP="00B7662A">
      <w:pPr>
        <w:jc w:val="both"/>
        <w:rPr>
          <w:del w:id="445" w:author="Ahmad, Nayef [VC]" w:date="2017-11-06T22:08:00Z"/>
        </w:rPr>
        <w:pPrChange w:id="446" w:author="Ahmad, Nayef [VC]" w:date="2017-11-06T22:08:00Z">
          <w:pPr/>
        </w:pPrChange>
      </w:pPr>
    </w:p>
    <w:p w14:paraId="69D558C5" w14:textId="5D186A4E" w:rsidR="00A971C6" w:rsidRDefault="00A971C6" w:rsidP="009E025D">
      <w:pPr>
        <w:spacing w:after="120"/>
        <w:jc w:val="both"/>
        <w:pPrChange w:id="447" w:author="Ahmad, Nayef [VC]" w:date="2017-11-06T22:14:00Z">
          <w:pPr/>
        </w:pPrChange>
      </w:pPr>
      <w:r>
        <w:t xml:space="preserve">On the supply side, </w:t>
      </w:r>
      <w:r w:rsidR="00D94A88">
        <w:t xml:space="preserve">the variables of interest are the number of funded beds and cut-off times at the respective nursing units. </w:t>
      </w:r>
      <w:ins w:id="448" w:author="Ahmad, Nayef [VC]" w:date="2017-11-06T22:11:00Z">
        <w:r w:rsidR="009E025D">
          <w:t xml:space="preserve">In the interests of balancing model </w:t>
        </w:r>
      </w:ins>
      <w:ins w:id="449" w:author="Ahmad, Nayef [VC]" w:date="2017-11-06T22:18:00Z">
        <w:r w:rsidR="008A16DD">
          <w:t xml:space="preserve">complexity with time constraints, we will not consider all possible patient flow pathways. </w:t>
        </w:r>
      </w:ins>
    </w:p>
    <w:p w14:paraId="422CAEA2" w14:textId="284111D7" w:rsidR="00ED37C5" w:rsidRPr="00515C3C" w:rsidDel="009E025D" w:rsidRDefault="00ED37C5" w:rsidP="00ED37C5">
      <w:pPr>
        <w:rPr>
          <w:del w:id="450" w:author="Ahmad, Nayef [VC]" w:date="2017-11-06T22:14:00Z"/>
        </w:rPr>
      </w:pPr>
    </w:p>
    <w:p w14:paraId="687A7C82" w14:textId="3468E181" w:rsidR="00CA58C5" w:rsidRDefault="004118F6" w:rsidP="004118F6">
      <w:pPr>
        <w:pStyle w:val="Heading3"/>
      </w:pPr>
      <w:r>
        <w:t>In-scope</w:t>
      </w:r>
    </w:p>
    <w:p w14:paraId="369FEF26" w14:textId="4045A5A9" w:rsidR="004118F6" w:rsidDel="00387014" w:rsidRDefault="004118F6" w:rsidP="00CF23A3">
      <w:pPr>
        <w:numPr>
          <w:ilvl w:val="0"/>
          <w:numId w:val="1"/>
        </w:numPr>
        <w:ind w:left="540"/>
        <w:textAlignment w:val="center"/>
        <w:rPr>
          <w:del w:id="451" w:author="Ahmad, Nayef [VC]" w:date="2017-11-06T22:09:00Z"/>
          <w:rFonts w:ascii="Calibri" w:eastAsia="Times New Roman" w:hAnsi="Calibri" w:cs="Calibri"/>
          <w:color w:val="000000"/>
          <w:lang w:eastAsia="en-CA"/>
        </w:rPr>
      </w:pPr>
      <w:moveFromRangeStart w:id="452" w:author="Ahmad, Nayef [VC]" w:date="2017-11-06T22:09:00Z" w:name="move497769502"/>
      <w:moveFrom w:id="453" w:author="Ahmad, Nayef [VC]" w:date="2017-11-06T22:09:00Z">
        <w:r w:rsidRPr="00CF23A3" w:rsidDel="00387014">
          <w:rPr>
            <w:rFonts w:ascii="Calibri" w:eastAsia="Times New Roman" w:hAnsi="Calibri" w:cs="Calibri"/>
            <w:color w:val="000000"/>
            <w:lang w:eastAsia="en-CA"/>
          </w:rPr>
          <w:t xml:space="preserve">Identify a small number of alternative LOS </w:t>
        </w:r>
        <w:commentRangeStart w:id="454"/>
        <w:r w:rsidRPr="00CF23A3" w:rsidDel="00387014">
          <w:rPr>
            <w:rFonts w:ascii="Calibri" w:eastAsia="Times New Roman" w:hAnsi="Calibri" w:cs="Calibri"/>
            <w:color w:val="000000"/>
            <w:lang w:eastAsia="en-CA"/>
          </w:rPr>
          <w:t xml:space="preserve">cutoff </w:t>
        </w:r>
        <w:commentRangeEnd w:id="454"/>
        <w:r w:rsidRPr="00515C3C" w:rsidDel="00387014">
          <w:rPr>
            <w:rStyle w:val="CommentReference"/>
            <w:sz w:val="24"/>
            <w:szCs w:val="24"/>
          </w:rPr>
          <w:commentReference w:id="454"/>
        </w:r>
        <w:r w:rsidRPr="00CF23A3" w:rsidDel="00387014">
          <w:rPr>
            <w:rFonts w:ascii="Calibri" w:eastAsia="Times New Roman" w:hAnsi="Calibri" w:cs="Calibri"/>
            <w:color w:val="000000"/>
            <w:lang w:eastAsia="en-CA"/>
          </w:rPr>
          <w:t>periods f</w:t>
        </w:r>
        <w:r w:rsidR="00FD316D" w:rsidRPr="00CF23A3" w:rsidDel="00387014">
          <w:rPr>
            <w:rFonts w:ascii="Calibri" w:eastAsia="Times New Roman" w:hAnsi="Calibri" w:cs="Calibri"/>
            <w:color w:val="000000"/>
            <w:lang w:eastAsia="en-CA"/>
          </w:rPr>
          <w:t>or 4E, 6E, 6W, 7E in the new building</w:t>
        </w:r>
        <w:r w:rsidRPr="00387014" w:rsidDel="00387014">
          <w:rPr>
            <w:rFonts w:ascii="Calibri" w:eastAsia="Times New Roman" w:hAnsi="Calibri" w:cs="Calibri"/>
            <w:color w:val="000000"/>
            <w:lang w:eastAsia="en-CA"/>
            <w:rPrChange w:id="455" w:author="Ahmad, Nayef [VC]" w:date="2017-11-06T22:09:00Z">
              <w:rPr>
                <w:rFonts w:ascii="Calibri" w:eastAsia="Times New Roman" w:hAnsi="Calibri" w:cs="Calibri"/>
                <w:color w:val="000000"/>
                <w:lang w:eastAsia="en-CA"/>
              </w:rPr>
            </w:rPrChange>
          </w:rPr>
          <w:t xml:space="preserve"> along with associated patient flow metrics for each. </w:t>
        </w:r>
      </w:moveFrom>
      <w:moveFromRangeEnd w:id="452"/>
    </w:p>
    <w:p w14:paraId="5C1CCC1D" w14:textId="2A06741B" w:rsidR="00FD316D" w:rsidRPr="00CF23A3" w:rsidRDefault="00FD316D" w:rsidP="00CF23A3">
      <w:pPr>
        <w:numPr>
          <w:ilvl w:val="0"/>
          <w:numId w:val="1"/>
        </w:numPr>
        <w:ind w:left="540"/>
        <w:textAlignment w:val="center"/>
        <w:rPr>
          <w:rFonts w:ascii="Calibri" w:eastAsia="Times New Roman" w:hAnsi="Calibri" w:cs="Calibri"/>
          <w:color w:val="000000"/>
          <w:lang w:eastAsia="en-CA"/>
        </w:rPr>
      </w:pPr>
      <w:r w:rsidRPr="00CF23A3">
        <w:rPr>
          <w:rFonts w:ascii="Calibri" w:eastAsia="Times New Roman" w:hAnsi="Calibri" w:cs="Calibri"/>
          <w:color w:val="000000"/>
          <w:lang w:eastAsia="en-CA"/>
        </w:rPr>
        <w:t>2 sources of in-flow: ED admits and direct admits (and IPS for 6E/W)</w:t>
      </w:r>
    </w:p>
    <w:p w14:paraId="00A3E14A" w14:textId="24DE1027" w:rsidR="00FD316D" w:rsidRPr="00604F59" w:rsidDel="00387014" w:rsidRDefault="00A70240" w:rsidP="004118F6">
      <w:pPr>
        <w:numPr>
          <w:ilvl w:val="0"/>
          <w:numId w:val="1"/>
        </w:numPr>
        <w:ind w:left="540"/>
        <w:textAlignment w:val="center"/>
        <w:rPr>
          <w:del w:id="456" w:author="Ahmad, Nayef [VC]" w:date="2017-11-06T22:09:00Z"/>
          <w:rFonts w:ascii="Calibri" w:eastAsia="Times New Roman" w:hAnsi="Calibri" w:cs="Calibri"/>
          <w:color w:val="000000"/>
          <w:lang w:eastAsia="en-CA"/>
        </w:rPr>
      </w:pPr>
      <w:r>
        <w:rPr>
          <w:rFonts w:ascii="Calibri" w:eastAsia="Times New Roman" w:hAnsi="Calibri" w:cs="Calibri"/>
          <w:color w:val="000000"/>
          <w:lang w:eastAsia="en-CA"/>
        </w:rPr>
        <w:t xml:space="preserve">2 possible out-flows: transfer to other units (i.e., not </w:t>
      </w:r>
      <w:r w:rsidRPr="00604F59">
        <w:rPr>
          <w:rFonts w:ascii="Calibri" w:eastAsia="Times New Roman" w:hAnsi="Calibri" w:cs="Calibri"/>
          <w:color w:val="000000"/>
          <w:lang w:eastAsia="en-CA"/>
        </w:rPr>
        <w:t>f</w:t>
      </w:r>
      <w:r>
        <w:rPr>
          <w:rFonts w:ascii="Calibri" w:eastAsia="Times New Roman" w:hAnsi="Calibri" w:cs="Calibri"/>
          <w:color w:val="000000"/>
          <w:lang w:eastAsia="en-CA"/>
        </w:rPr>
        <w:t>or 4E, 6E, 6W, 7E) or discharge from hospita</w:t>
      </w:r>
      <w:ins w:id="457" w:author="Ahmad, Nayef [VC]" w:date="2017-11-06T22:09:00Z">
        <w:r w:rsidR="00387014">
          <w:rPr>
            <w:rFonts w:ascii="Calibri" w:eastAsia="Times New Roman" w:hAnsi="Calibri" w:cs="Calibri"/>
            <w:color w:val="000000"/>
            <w:lang w:eastAsia="en-CA"/>
          </w:rPr>
          <w:t>l</w:t>
        </w:r>
      </w:ins>
      <w:del w:id="458" w:author="Ahmad, Nayef [VC]" w:date="2017-11-06T22:09:00Z">
        <w:r w:rsidDel="00387014">
          <w:rPr>
            <w:rFonts w:ascii="Calibri" w:eastAsia="Times New Roman" w:hAnsi="Calibri" w:cs="Calibri"/>
            <w:color w:val="000000"/>
            <w:lang w:eastAsia="en-CA"/>
          </w:rPr>
          <w:delText>l</w:delText>
        </w:r>
      </w:del>
    </w:p>
    <w:p w14:paraId="30A6641D" w14:textId="03185132" w:rsidR="004118F6" w:rsidRPr="00CF23A3" w:rsidDel="00387014" w:rsidRDefault="004118F6" w:rsidP="00CF23A3">
      <w:pPr>
        <w:numPr>
          <w:ilvl w:val="0"/>
          <w:numId w:val="1"/>
        </w:numPr>
        <w:ind w:left="540"/>
        <w:textAlignment w:val="center"/>
        <w:rPr>
          <w:moveFrom w:id="459" w:author="Ahmad, Nayef [VC]" w:date="2017-11-06T22:09:00Z"/>
          <w:rFonts w:ascii="Calibri" w:eastAsia="Times New Roman" w:hAnsi="Calibri" w:cs="Calibri"/>
          <w:color w:val="000000"/>
          <w:lang w:eastAsia="en-CA"/>
        </w:rPr>
      </w:pPr>
      <w:moveFromRangeStart w:id="460" w:author="Ahmad, Nayef [VC]" w:date="2017-11-06T22:09:00Z" w:name="move497769517"/>
      <w:moveFrom w:id="461" w:author="Ahmad, Nayef [VC]" w:date="2017-11-06T22:09:00Z">
        <w:r w:rsidRPr="00CF23A3" w:rsidDel="00387014">
          <w:rPr>
            <w:rFonts w:ascii="Calibri" w:eastAsia="Times New Roman" w:hAnsi="Calibri" w:cs="Calibri"/>
            <w:color w:val="000000"/>
            <w:lang w:eastAsia="en-CA"/>
          </w:rPr>
          <w:t>Description of mode</w:t>
        </w:r>
        <w:r w:rsidR="00FD316D" w:rsidRPr="00CF23A3" w:rsidDel="00387014">
          <w:rPr>
            <w:rFonts w:ascii="Calibri" w:eastAsia="Times New Roman" w:hAnsi="Calibri" w:cs="Calibri"/>
            <w:color w:val="000000"/>
            <w:lang w:eastAsia="en-CA"/>
          </w:rPr>
          <w:t>l assumptions, and limitations</w:t>
        </w:r>
      </w:moveFrom>
    </w:p>
    <w:p w14:paraId="7A5B882B" w14:textId="56EF9499" w:rsidR="004118F6" w:rsidRPr="00604F59" w:rsidDel="00387014" w:rsidRDefault="004118F6" w:rsidP="00387014">
      <w:pPr>
        <w:textAlignment w:val="center"/>
        <w:rPr>
          <w:moveFrom w:id="462" w:author="Ahmad, Nayef [VC]" w:date="2017-11-06T22:09:00Z"/>
          <w:rFonts w:ascii="Calibri" w:eastAsia="Times New Roman" w:hAnsi="Calibri" w:cs="Calibri"/>
          <w:color w:val="000000"/>
          <w:lang w:eastAsia="en-CA"/>
        </w:rPr>
        <w:pPrChange w:id="463" w:author="Ahmad, Nayef [VC]" w:date="2017-11-06T22:09:00Z">
          <w:pPr>
            <w:numPr>
              <w:numId w:val="1"/>
            </w:numPr>
            <w:tabs>
              <w:tab w:val="num" w:pos="720"/>
            </w:tabs>
            <w:ind w:left="540" w:hanging="360"/>
            <w:textAlignment w:val="center"/>
          </w:pPr>
        </w:pPrChange>
      </w:pPr>
      <w:moveFrom w:id="464" w:author="Ahmad, Nayef [VC]" w:date="2017-11-06T22:09:00Z">
        <w:r w:rsidRPr="00604F59" w:rsidDel="00387014">
          <w:rPr>
            <w:rFonts w:ascii="Calibri" w:eastAsia="Times New Roman" w:hAnsi="Calibri" w:cs="Calibri"/>
            <w:color w:val="000000"/>
            <w:lang w:eastAsia="en-CA"/>
          </w:rPr>
          <w:t>Summary of input data for the model</w:t>
        </w:r>
      </w:moveFrom>
    </w:p>
    <w:p w14:paraId="2483DF72" w14:textId="5797D94B" w:rsidR="004118F6" w:rsidRPr="00515C3C" w:rsidRDefault="004118F6" w:rsidP="00CF23A3">
      <w:pPr>
        <w:numPr>
          <w:ilvl w:val="0"/>
          <w:numId w:val="1"/>
        </w:numPr>
        <w:ind w:left="540"/>
        <w:textAlignment w:val="center"/>
        <w:rPr>
          <w:rFonts w:ascii="Calibri" w:eastAsia="Times New Roman" w:hAnsi="Calibri" w:cs="Calibri"/>
          <w:color w:val="000000"/>
          <w:lang w:eastAsia="en-CA"/>
        </w:rPr>
      </w:pPr>
      <w:moveFrom w:id="465" w:author="Ahmad, Nayef [VC]" w:date="2017-11-06T22:09:00Z">
        <w:r w:rsidRPr="00604F59" w:rsidDel="00387014">
          <w:rPr>
            <w:rFonts w:ascii="Calibri" w:eastAsia="Times New Roman" w:hAnsi="Calibri" w:cs="Calibri"/>
            <w:color w:val="000000"/>
            <w:lang w:eastAsia="en-CA"/>
          </w:rPr>
          <w:t>DES model used for this evaluation.</w:t>
        </w:r>
      </w:moveFrom>
      <w:moveFromRangeEnd w:id="460"/>
      <w:r w:rsidRPr="00604F59">
        <w:rPr>
          <w:rFonts w:ascii="Calibri" w:eastAsia="Times New Roman" w:hAnsi="Calibri" w:cs="Calibri"/>
          <w:color w:val="000000"/>
          <w:lang w:eastAsia="en-CA"/>
        </w:rPr>
        <w:t xml:space="preserve"> </w:t>
      </w:r>
    </w:p>
    <w:p w14:paraId="3F91ADD9" w14:textId="6CB2F3D5" w:rsidR="004118F6" w:rsidDel="009E025D" w:rsidRDefault="004118F6" w:rsidP="004118F6">
      <w:pPr>
        <w:ind w:left="180"/>
        <w:textAlignment w:val="center"/>
        <w:rPr>
          <w:del w:id="466" w:author="Ahmad, Nayef [VC]" w:date="2017-11-06T22:14:00Z"/>
          <w:rFonts w:ascii="Calibri" w:eastAsia="Times New Roman" w:hAnsi="Calibri" w:cs="Calibri"/>
          <w:color w:val="000000"/>
          <w:sz w:val="22"/>
          <w:szCs w:val="22"/>
          <w:lang w:eastAsia="en-CA"/>
        </w:rPr>
      </w:pPr>
    </w:p>
    <w:p w14:paraId="52C72FA7" w14:textId="3E7C00FF" w:rsidR="004118F6" w:rsidRPr="00604F59" w:rsidRDefault="004118F6" w:rsidP="009E025D">
      <w:pPr>
        <w:pStyle w:val="Heading3"/>
        <w:spacing w:before="120"/>
        <w:rPr>
          <w:rFonts w:eastAsia="Times New Roman"/>
          <w:lang w:eastAsia="en-CA"/>
        </w:rPr>
        <w:pPrChange w:id="467" w:author="Ahmad, Nayef [VC]" w:date="2017-11-06T22:14:00Z">
          <w:pPr>
            <w:pStyle w:val="Heading3"/>
          </w:pPr>
        </w:pPrChange>
      </w:pPr>
      <w:r>
        <w:rPr>
          <w:rFonts w:eastAsia="Times New Roman"/>
          <w:lang w:eastAsia="en-CA"/>
        </w:rPr>
        <w:lastRenderedPageBreak/>
        <w:t>Out-of-Scope</w:t>
      </w:r>
    </w:p>
    <w:p w14:paraId="721FDBC6" w14:textId="2C6CD82B" w:rsidR="004118F6" w:rsidRDefault="004118F6" w:rsidP="004118F6">
      <w:pPr>
        <w:numPr>
          <w:ilvl w:val="0"/>
          <w:numId w:val="1"/>
        </w:numPr>
        <w:ind w:left="540"/>
        <w:textAlignment w:val="center"/>
        <w:rPr>
          <w:rFonts w:ascii="Calibri" w:eastAsia="Times New Roman" w:hAnsi="Calibri" w:cs="Calibri"/>
          <w:color w:val="000000"/>
          <w:szCs w:val="22"/>
          <w:lang w:eastAsia="en-CA"/>
        </w:rPr>
      </w:pPr>
      <w:r w:rsidRPr="00515C3C">
        <w:rPr>
          <w:rFonts w:ascii="Calibri" w:eastAsia="Times New Roman" w:hAnsi="Calibri" w:cs="Calibri"/>
          <w:color w:val="000000"/>
          <w:szCs w:val="22"/>
          <w:lang w:eastAsia="en-CA"/>
        </w:rPr>
        <w:t>Modelling</w:t>
      </w:r>
      <w:r w:rsidRPr="00604F59">
        <w:rPr>
          <w:rFonts w:ascii="Calibri" w:eastAsia="Times New Roman" w:hAnsi="Calibri" w:cs="Calibri"/>
          <w:color w:val="000000"/>
          <w:szCs w:val="22"/>
          <w:lang w:eastAsia="en-CA"/>
        </w:rPr>
        <w:t xml:space="preserve"> </w:t>
      </w:r>
      <w:del w:id="468" w:author="Ahmad, Nayef [VC]" w:date="2017-11-06T22:10:00Z">
        <w:r w:rsidRPr="00604F59" w:rsidDel="00A72C74">
          <w:rPr>
            <w:rFonts w:ascii="Calibri" w:eastAsia="Times New Roman" w:hAnsi="Calibri" w:cs="Calibri"/>
            <w:color w:val="000000"/>
            <w:szCs w:val="22"/>
            <w:lang w:eastAsia="en-CA"/>
          </w:rPr>
          <w:delText xml:space="preserve">within-ED </w:delText>
        </w:r>
      </w:del>
      <w:r w:rsidRPr="00604F59">
        <w:rPr>
          <w:rFonts w:ascii="Calibri" w:eastAsia="Times New Roman" w:hAnsi="Calibri" w:cs="Calibri"/>
          <w:color w:val="000000"/>
          <w:szCs w:val="22"/>
          <w:lang w:eastAsia="en-CA"/>
        </w:rPr>
        <w:t>time</w:t>
      </w:r>
      <w:ins w:id="469" w:author="Ahmad, Nayef [VC]" w:date="2017-11-06T22:10:00Z">
        <w:r w:rsidR="00A72C74">
          <w:rPr>
            <w:rFonts w:ascii="Calibri" w:eastAsia="Times New Roman" w:hAnsi="Calibri" w:cs="Calibri"/>
            <w:color w:val="000000"/>
            <w:szCs w:val="22"/>
            <w:lang w:eastAsia="en-CA"/>
          </w:rPr>
          <w:t xml:space="preserve"> that patients spend within the ED </w:t>
        </w:r>
      </w:ins>
    </w:p>
    <w:p w14:paraId="55B8B3B4" w14:textId="1C85F304" w:rsidR="00FD316D" w:rsidRDefault="00FD316D" w:rsidP="004118F6">
      <w:pPr>
        <w:numPr>
          <w:ilvl w:val="0"/>
          <w:numId w:val="1"/>
        </w:numPr>
        <w:ind w:left="540"/>
        <w:textAlignment w:val="center"/>
        <w:rPr>
          <w:rFonts w:ascii="Calibri" w:eastAsia="Times New Roman" w:hAnsi="Calibri" w:cs="Calibri"/>
          <w:color w:val="000000"/>
          <w:szCs w:val="22"/>
          <w:lang w:eastAsia="en-CA"/>
        </w:rPr>
      </w:pPr>
      <w:commentRangeStart w:id="470"/>
      <w:r>
        <w:rPr>
          <w:rFonts w:ascii="Calibri" w:eastAsia="Times New Roman" w:hAnsi="Calibri" w:cs="Calibri"/>
          <w:color w:val="000000"/>
          <w:szCs w:val="22"/>
          <w:lang w:eastAsia="en-CA"/>
        </w:rPr>
        <w:t>Transfers within 4E, 6E, 6W, and 7E</w:t>
      </w:r>
    </w:p>
    <w:p w14:paraId="29D2F176" w14:textId="02D3B59D" w:rsidR="00FD316D" w:rsidRDefault="00FD316D"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 xml:space="preserve">Transfers from other nursing units into 4E, 6E, 6W, and 7E </w:t>
      </w:r>
      <w:commentRangeEnd w:id="470"/>
      <w:r w:rsidR="008A3BC4">
        <w:rPr>
          <w:rStyle w:val="CommentReference"/>
        </w:rPr>
        <w:commentReference w:id="470"/>
      </w:r>
    </w:p>
    <w:p w14:paraId="3CD7C285" w14:textId="3F36733A" w:rsidR="00ED37C5" w:rsidRPr="00604F59" w:rsidRDefault="00ED37C5" w:rsidP="004118F6">
      <w:pPr>
        <w:numPr>
          <w:ilvl w:val="0"/>
          <w:numId w:val="1"/>
        </w:numPr>
        <w:ind w:left="540"/>
        <w:textAlignment w:val="center"/>
        <w:rPr>
          <w:rFonts w:ascii="Calibri" w:eastAsia="Times New Roman" w:hAnsi="Calibri" w:cs="Calibri"/>
          <w:color w:val="000000"/>
          <w:szCs w:val="22"/>
          <w:lang w:eastAsia="en-CA"/>
        </w:rPr>
      </w:pPr>
      <w:r>
        <w:rPr>
          <w:rFonts w:ascii="Calibri" w:eastAsia="Times New Roman" w:hAnsi="Calibri" w:cs="Calibri"/>
          <w:color w:val="000000"/>
          <w:szCs w:val="22"/>
          <w:lang w:eastAsia="en-CA"/>
        </w:rPr>
        <w:t>Including clinical variables into model—includes not limited to: severity of cases (RIW), diagnoses, procedures, CMGs</w:t>
      </w:r>
    </w:p>
    <w:p w14:paraId="5C7FF863" w14:textId="77777777" w:rsidR="004118F6" w:rsidRDefault="004118F6" w:rsidP="004118F6">
      <w:pPr>
        <w:rPr>
          <w:ins w:id="471" w:author="Ahmad, Nayef [VC]" w:date="2017-11-06T22:09:00Z"/>
        </w:rPr>
      </w:pPr>
    </w:p>
    <w:p w14:paraId="744DF134" w14:textId="6D2B5D30" w:rsidR="00387014" w:rsidRDefault="00387014" w:rsidP="00387014">
      <w:pPr>
        <w:pStyle w:val="Heading1"/>
        <w:rPr>
          <w:ins w:id="472" w:author="Ahmad, Nayef [VC]" w:date="2017-11-06T22:09:00Z"/>
        </w:rPr>
        <w:pPrChange w:id="473" w:author="Ahmad, Nayef [VC]" w:date="2017-11-06T22:09:00Z">
          <w:pPr/>
        </w:pPrChange>
      </w:pPr>
      <w:ins w:id="474" w:author="Ahmad, Nayef [VC]" w:date="2017-11-06T22:09:00Z">
        <w:r>
          <w:t xml:space="preserve">Project Deliverables </w:t>
        </w:r>
      </w:ins>
    </w:p>
    <w:p w14:paraId="33A2D9AC" w14:textId="665A825B" w:rsidR="00387014" w:rsidRPr="00387014" w:rsidRDefault="00387014" w:rsidP="00387014">
      <w:pPr>
        <w:pStyle w:val="ListParagraph"/>
        <w:numPr>
          <w:ilvl w:val="0"/>
          <w:numId w:val="4"/>
        </w:numPr>
        <w:rPr>
          <w:ins w:id="475" w:author="Ahmad, Nayef [VC]" w:date="2017-11-06T22:09:00Z"/>
          <w:rPrChange w:id="476" w:author="Ahmad, Nayef [VC]" w:date="2017-11-06T22:09:00Z">
            <w:rPr>
              <w:ins w:id="477" w:author="Ahmad, Nayef [VC]" w:date="2017-11-06T22:09:00Z"/>
              <w:rFonts w:ascii="Calibri" w:eastAsia="Times New Roman" w:hAnsi="Calibri" w:cs="Calibri"/>
              <w:color w:val="000000"/>
              <w:lang w:eastAsia="en-CA"/>
            </w:rPr>
          </w:rPrChange>
        </w:rPr>
        <w:pPrChange w:id="478" w:author="Ahmad, Nayef [VC]" w:date="2017-11-06T22:09:00Z">
          <w:pPr/>
        </w:pPrChange>
      </w:pPr>
      <w:moveToRangeStart w:id="479" w:author="Ahmad, Nayef [VC]" w:date="2017-11-06T22:09:00Z" w:name="move497769502"/>
      <w:moveTo w:id="480" w:author="Ahmad, Nayef [VC]" w:date="2017-11-06T22:09:00Z">
        <w:r w:rsidRPr="00604F59">
          <w:rPr>
            <w:rFonts w:ascii="Calibri" w:eastAsia="Times New Roman" w:hAnsi="Calibri" w:cs="Calibri"/>
            <w:color w:val="000000"/>
            <w:lang w:eastAsia="en-CA"/>
          </w:rPr>
          <w:t xml:space="preserve">Identify a small number of alternative LOS </w:t>
        </w:r>
        <w:commentRangeStart w:id="481"/>
        <w:r w:rsidRPr="00604F59">
          <w:rPr>
            <w:rFonts w:ascii="Calibri" w:eastAsia="Times New Roman" w:hAnsi="Calibri" w:cs="Calibri"/>
            <w:color w:val="000000"/>
            <w:lang w:eastAsia="en-CA"/>
          </w:rPr>
          <w:t xml:space="preserve">cutoff </w:t>
        </w:r>
        <w:commentRangeEnd w:id="481"/>
        <w:r w:rsidRPr="00515C3C">
          <w:rPr>
            <w:rStyle w:val="CommentReference"/>
            <w:sz w:val="24"/>
            <w:szCs w:val="24"/>
          </w:rPr>
          <w:commentReference w:id="481"/>
        </w:r>
        <w:r w:rsidRPr="00604F59">
          <w:rPr>
            <w:rFonts w:ascii="Calibri" w:eastAsia="Times New Roman" w:hAnsi="Calibri" w:cs="Calibri"/>
            <w:color w:val="000000"/>
            <w:lang w:eastAsia="en-CA"/>
          </w:rPr>
          <w:t>periods f</w:t>
        </w:r>
        <w:r>
          <w:rPr>
            <w:rFonts w:ascii="Calibri" w:eastAsia="Times New Roman" w:hAnsi="Calibri" w:cs="Calibri"/>
            <w:color w:val="000000"/>
            <w:lang w:eastAsia="en-CA"/>
          </w:rPr>
          <w:t>or 4E, 6E, 6W, 7E in the new building</w:t>
        </w:r>
        <w:r w:rsidRPr="00604F59">
          <w:rPr>
            <w:rFonts w:ascii="Calibri" w:eastAsia="Times New Roman" w:hAnsi="Calibri" w:cs="Calibri"/>
            <w:color w:val="000000"/>
            <w:lang w:eastAsia="en-CA"/>
          </w:rPr>
          <w:t xml:space="preserve"> along with associated patient flow metrics for each.</w:t>
        </w:r>
      </w:moveTo>
      <w:moveToRangeEnd w:id="479"/>
    </w:p>
    <w:p w14:paraId="761E624F" w14:textId="77777777" w:rsidR="00387014" w:rsidRPr="00604F59" w:rsidRDefault="00387014" w:rsidP="00387014">
      <w:pPr>
        <w:numPr>
          <w:ilvl w:val="0"/>
          <w:numId w:val="4"/>
        </w:numPr>
        <w:textAlignment w:val="center"/>
        <w:rPr>
          <w:moveTo w:id="482" w:author="Ahmad, Nayef [VC]" w:date="2017-11-06T22:09:00Z"/>
          <w:rFonts w:ascii="Calibri" w:eastAsia="Times New Roman" w:hAnsi="Calibri" w:cs="Calibri"/>
          <w:color w:val="000000"/>
          <w:lang w:eastAsia="en-CA"/>
        </w:rPr>
      </w:pPr>
      <w:moveToRangeStart w:id="483" w:author="Ahmad, Nayef [VC]" w:date="2017-11-06T22:09:00Z" w:name="move497769517"/>
      <w:moveTo w:id="484" w:author="Ahmad, Nayef [VC]" w:date="2017-11-06T22:09:00Z">
        <w:r w:rsidRPr="00604F59">
          <w:rPr>
            <w:rFonts w:ascii="Calibri" w:eastAsia="Times New Roman" w:hAnsi="Calibri" w:cs="Calibri"/>
            <w:color w:val="000000"/>
            <w:lang w:eastAsia="en-CA"/>
          </w:rPr>
          <w:t>Description of mode</w:t>
        </w:r>
        <w:r>
          <w:rPr>
            <w:rFonts w:ascii="Calibri" w:eastAsia="Times New Roman" w:hAnsi="Calibri" w:cs="Calibri"/>
            <w:color w:val="000000"/>
            <w:lang w:eastAsia="en-CA"/>
          </w:rPr>
          <w:t>l assumptions, and limitations</w:t>
        </w:r>
      </w:moveTo>
    </w:p>
    <w:p w14:paraId="06AE6F1B" w14:textId="77777777" w:rsidR="00387014" w:rsidRPr="00604F59" w:rsidRDefault="00387014" w:rsidP="00387014">
      <w:pPr>
        <w:numPr>
          <w:ilvl w:val="0"/>
          <w:numId w:val="4"/>
        </w:numPr>
        <w:textAlignment w:val="center"/>
        <w:rPr>
          <w:moveTo w:id="485" w:author="Ahmad, Nayef [VC]" w:date="2017-11-06T22:09:00Z"/>
          <w:rFonts w:ascii="Calibri" w:eastAsia="Times New Roman" w:hAnsi="Calibri" w:cs="Calibri"/>
          <w:color w:val="000000"/>
          <w:lang w:eastAsia="en-CA"/>
        </w:rPr>
      </w:pPr>
      <w:moveTo w:id="486" w:author="Ahmad, Nayef [VC]" w:date="2017-11-06T22:09:00Z">
        <w:r w:rsidRPr="00604F59">
          <w:rPr>
            <w:rFonts w:ascii="Calibri" w:eastAsia="Times New Roman" w:hAnsi="Calibri" w:cs="Calibri"/>
            <w:color w:val="000000"/>
            <w:lang w:eastAsia="en-CA"/>
          </w:rPr>
          <w:t>Summary of input data for the model</w:t>
        </w:r>
      </w:moveTo>
    </w:p>
    <w:p w14:paraId="131A5ADF" w14:textId="6CE922C4" w:rsidR="00387014" w:rsidRPr="00CF23A3" w:rsidRDefault="00387014" w:rsidP="00387014">
      <w:pPr>
        <w:pStyle w:val="ListParagraph"/>
        <w:numPr>
          <w:ilvl w:val="0"/>
          <w:numId w:val="4"/>
        </w:numPr>
        <w:pPrChange w:id="487" w:author="Ahmad, Nayef [VC]" w:date="2017-11-06T22:09:00Z">
          <w:pPr/>
        </w:pPrChange>
      </w:pPr>
      <w:moveTo w:id="488" w:author="Ahmad, Nayef [VC]" w:date="2017-11-06T22:09:00Z">
        <w:r w:rsidRPr="00604F59">
          <w:rPr>
            <w:rFonts w:ascii="Calibri" w:eastAsia="Times New Roman" w:hAnsi="Calibri" w:cs="Calibri"/>
            <w:color w:val="000000"/>
            <w:lang w:eastAsia="en-CA"/>
          </w:rPr>
          <w:t>DES model used for this evaluation.</w:t>
        </w:r>
      </w:moveTo>
      <w:moveToRangeEnd w:id="483"/>
    </w:p>
    <w:p w14:paraId="3E077466" w14:textId="77777777" w:rsidR="00CA58C5" w:rsidRDefault="00CA58C5" w:rsidP="00274FFA">
      <w:pPr>
        <w:pStyle w:val="Heading1"/>
        <w:spacing w:before="360"/>
        <w:pPrChange w:id="489" w:author="Ahmad, Nayef [VC]" w:date="2017-11-06T22:21:00Z">
          <w:pPr>
            <w:pStyle w:val="Heading1"/>
          </w:pPr>
        </w:pPrChange>
      </w:pPr>
      <w:r>
        <w:t>Project Milestones</w:t>
      </w:r>
    </w:p>
    <w:p w14:paraId="3F09397B" w14:textId="77777777" w:rsidR="00693FBF" w:rsidRPr="00693FBF" w:rsidRDefault="00693FBF" w:rsidP="00693FBF">
      <w:r>
        <w:t xml:space="preserve">There are five milestones for this project: </w:t>
      </w:r>
    </w:p>
    <w:tbl>
      <w:tblPr>
        <w:tblStyle w:val="TableGrid"/>
        <w:tblW w:w="0" w:type="auto"/>
        <w:tblLook w:val="04A0" w:firstRow="1" w:lastRow="0" w:firstColumn="1" w:lastColumn="0" w:noHBand="0" w:noVBand="1"/>
      </w:tblPr>
      <w:tblGrid>
        <w:gridCol w:w="338"/>
        <w:gridCol w:w="6281"/>
        <w:gridCol w:w="2731"/>
      </w:tblGrid>
      <w:tr w:rsidR="00253FB6" w14:paraId="7716BBAD" w14:textId="77777777" w:rsidTr="00253FB6">
        <w:tc>
          <w:tcPr>
            <w:tcW w:w="338" w:type="dxa"/>
          </w:tcPr>
          <w:p w14:paraId="5FEF0803" w14:textId="77777777" w:rsidR="00253FB6" w:rsidRPr="009C5307" w:rsidRDefault="00253FB6" w:rsidP="00446D68">
            <w:pPr>
              <w:rPr>
                <w:b/>
              </w:rPr>
            </w:pPr>
          </w:p>
        </w:tc>
        <w:tc>
          <w:tcPr>
            <w:tcW w:w="6281" w:type="dxa"/>
          </w:tcPr>
          <w:p w14:paraId="70133D3E" w14:textId="77777777" w:rsidR="00253FB6" w:rsidRPr="009C5307" w:rsidRDefault="00253FB6" w:rsidP="00446D68">
            <w:pPr>
              <w:rPr>
                <w:b/>
              </w:rPr>
            </w:pPr>
            <w:r w:rsidRPr="009C5307">
              <w:rPr>
                <w:b/>
              </w:rPr>
              <w:t>Milestone</w:t>
            </w:r>
          </w:p>
        </w:tc>
        <w:tc>
          <w:tcPr>
            <w:tcW w:w="2731" w:type="dxa"/>
          </w:tcPr>
          <w:p w14:paraId="2D2171C7" w14:textId="77777777" w:rsidR="00253FB6" w:rsidRPr="009C5307" w:rsidRDefault="00253FB6" w:rsidP="00693FBF">
            <w:pPr>
              <w:jc w:val="center"/>
              <w:rPr>
                <w:b/>
              </w:rPr>
            </w:pPr>
            <w:r w:rsidRPr="009C5307">
              <w:rPr>
                <w:b/>
              </w:rPr>
              <w:t xml:space="preserve">Target </w:t>
            </w:r>
            <w:r w:rsidR="00693FBF">
              <w:rPr>
                <w:b/>
              </w:rPr>
              <w:t>Finish</w:t>
            </w:r>
            <w:r>
              <w:rPr>
                <w:b/>
              </w:rPr>
              <w:t xml:space="preserve"> </w:t>
            </w:r>
            <w:r w:rsidRPr="009C5307">
              <w:rPr>
                <w:b/>
              </w:rPr>
              <w:t>Date</w:t>
            </w:r>
          </w:p>
        </w:tc>
      </w:tr>
      <w:tr w:rsidR="00253FB6" w14:paraId="44FABC00" w14:textId="77777777" w:rsidTr="00253FB6">
        <w:tc>
          <w:tcPr>
            <w:tcW w:w="338" w:type="dxa"/>
          </w:tcPr>
          <w:p w14:paraId="3E2ADAA0" w14:textId="77777777" w:rsidR="00253FB6" w:rsidRDefault="00253FB6" w:rsidP="00446D68">
            <w:r>
              <w:t>1</w:t>
            </w:r>
          </w:p>
        </w:tc>
        <w:tc>
          <w:tcPr>
            <w:tcW w:w="6281" w:type="dxa"/>
          </w:tcPr>
          <w:p w14:paraId="0D1212DB" w14:textId="77777777" w:rsidR="00253FB6" w:rsidRDefault="00253FB6" w:rsidP="009C5307">
            <w:r>
              <w:t xml:space="preserve">Provisional estimate for length of stay cutoff at 4E </w:t>
            </w:r>
          </w:p>
        </w:tc>
        <w:tc>
          <w:tcPr>
            <w:tcW w:w="2731" w:type="dxa"/>
          </w:tcPr>
          <w:p w14:paraId="096A1029" w14:textId="77777777" w:rsidR="00253FB6" w:rsidRDefault="00253FB6" w:rsidP="002D2E11">
            <w:pPr>
              <w:jc w:val="center"/>
            </w:pPr>
            <w:r>
              <w:t>November 10, 2017</w:t>
            </w:r>
          </w:p>
        </w:tc>
      </w:tr>
      <w:tr w:rsidR="00253FB6" w14:paraId="36B267EF" w14:textId="77777777" w:rsidTr="00253FB6">
        <w:tc>
          <w:tcPr>
            <w:tcW w:w="338" w:type="dxa"/>
          </w:tcPr>
          <w:p w14:paraId="620B344C" w14:textId="77777777" w:rsidR="00253FB6" w:rsidRDefault="00253FB6" w:rsidP="00446D68">
            <w:r>
              <w:t>2</w:t>
            </w:r>
          </w:p>
        </w:tc>
        <w:tc>
          <w:tcPr>
            <w:tcW w:w="6281" w:type="dxa"/>
          </w:tcPr>
          <w:p w14:paraId="62E241D1" w14:textId="77777777" w:rsidR="00253FB6" w:rsidRDefault="00253FB6" w:rsidP="009C5307">
            <w:r>
              <w:t>Processing and validation of input data</w:t>
            </w:r>
          </w:p>
        </w:tc>
        <w:tc>
          <w:tcPr>
            <w:tcW w:w="2731" w:type="dxa"/>
          </w:tcPr>
          <w:p w14:paraId="1D03D295" w14:textId="77777777" w:rsidR="00253FB6" w:rsidRDefault="00253FB6" w:rsidP="002D2E11">
            <w:pPr>
              <w:jc w:val="center"/>
            </w:pPr>
            <w:r>
              <w:t>November 17, 2017</w:t>
            </w:r>
          </w:p>
        </w:tc>
      </w:tr>
      <w:tr w:rsidR="00253FB6" w14:paraId="46DBDF12" w14:textId="77777777" w:rsidTr="00253FB6">
        <w:tc>
          <w:tcPr>
            <w:tcW w:w="338" w:type="dxa"/>
          </w:tcPr>
          <w:p w14:paraId="754A1270" w14:textId="77777777" w:rsidR="00253FB6" w:rsidRDefault="00253FB6" w:rsidP="00446D68">
            <w:r>
              <w:t>3</w:t>
            </w:r>
          </w:p>
        </w:tc>
        <w:tc>
          <w:tcPr>
            <w:tcW w:w="6281" w:type="dxa"/>
          </w:tcPr>
          <w:p w14:paraId="35B251FE" w14:textId="77777777" w:rsidR="00253FB6" w:rsidRDefault="00253FB6" w:rsidP="009C5307">
            <w:r>
              <w:t>Initial model with all flow assumptions</w:t>
            </w:r>
          </w:p>
        </w:tc>
        <w:tc>
          <w:tcPr>
            <w:tcW w:w="2731" w:type="dxa"/>
          </w:tcPr>
          <w:p w14:paraId="15004821" w14:textId="0E1E2DF3" w:rsidR="00253FB6" w:rsidRDefault="00253FB6" w:rsidP="00D30664">
            <w:pPr>
              <w:jc w:val="center"/>
              <w:pPrChange w:id="490" w:author="Ahmad, Nayef [VC]" w:date="2017-11-06T22:21:00Z">
                <w:pPr>
                  <w:jc w:val="center"/>
                </w:pPr>
              </w:pPrChange>
            </w:pPr>
            <w:r>
              <w:t xml:space="preserve">December </w:t>
            </w:r>
            <w:del w:id="491" w:author="Ahmad, Nayef [VC]" w:date="2017-11-06T22:21:00Z">
              <w:r w:rsidDel="00D30664">
                <w:delText>1</w:delText>
              </w:r>
            </w:del>
            <w:ins w:id="492" w:author="Ahmad, Nayef [VC]" w:date="2017-11-06T22:21:00Z">
              <w:r w:rsidR="00D30664">
                <w:t>22</w:t>
              </w:r>
            </w:ins>
            <w:r>
              <w:t>, 2017</w:t>
            </w:r>
          </w:p>
        </w:tc>
      </w:tr>
      <w:tr w:rsidR="00253FB6" w14:paraId="1177A191" w14:textId="77777777" w:rsidTr="002D2E11">
        <w:trPr>
          <w:trHeight w:val="269"/>
        </w:trPr>
        <w:tc>
          <w:tcPr>
            <w:tcW w:w="338" w:type="dxa"/>
          </w:tcPr>
          <w:p w14:paraId="7C09A182" w14:textId="77777777" w:rsidR="00253FB6" w:rsidRDefault="00253FB6" w:rsidP="00446D68">
            <w:r>
              <w:t>4</w:t>
            </w:r>
          </w:p>
        </w:tc>
        <w:tc>
          <w:tcPr>
            <w:tcW w:w="6281" w:type="dxa"/>
          </w:tcPr>
          <w:p w14:paraId="1885EE9E" w14:textId="77777777" w:rsidR="00253FB6" w:rsidRDefault="00253FB6" w:rsidP="00446D68">
            <w:r>
              <w:t>Model validation, scenario testing</w:t>
            </w:r>
          </w:p>
        </w:tc>
        <w:tc>
          <w:tcPr>
            <w:tcW w:w="2731" w:type="dxa"/>
          </w:tcPr>
          <w:p w14:paraId="651FD693" w14:textId="590F1C0E" w:rsidR="00253FB6" w:rsidRDefault="00253FB6" w:rsidP="002D2E11">
            <w:pPr>
              <w:jc w:val="center"/>
            </w:pPr>
            <w:del w:id="493" w:author="Ahmad, Nayef [VC]" w:date="2017-11-06T22:21:00Z">
              <w:r w:rsidDel="00D30664">
                <w:delText>December 15</w:delText>
              </w:r>
            </w:del>
            <w:ins w:id="494" w:author="Ahmad, Nayef [VC]" w:date="2017-11-06T22:21:00Z">
              <w:r w:rsidR="00D30664">
                <w:t xml:space="preserve">January </w:t>
              </w:r>
            </w:ins>
            <w:ins w:id="495" w:author="Ahmad, Nayef [VC]" w:date="2017-11-06T22:22:00Z">
              <w:r w:rsidR="00D30664">
                <w:t>12</w:t>
              </w:r>
            </w:ins>
            <w:r>
              <w:t>, 2017</w:t>
            </w:r>
          </w:p>
        </w:tc>
      </w:tr>
      <w:tr w:rsidR="00253FB6" w14:paraId="284956C1" w14:textId="77777777" w:rsidTr="00253FB6">
        <w:trPr>
          <w:trHeight w:val="269"/>
        </w:trPr>
        <w:tc>
          <w:tcPr>
            <w:tcW w:w="338" w:type="dxa"/>
          </w:tcPr>
          <w:p w14:paraId="357DFB30" w14:textId="77777777" w:rsidR="00253FB6" w:rsidRDefault="00253FB6" w:rsidP="00446D68">
            <w:r>
              <w:t>5</w:t>
            </w:r>
          </w:p>
        </w:tc>
        <w:tc>
          <w:tcPr>
            <w:tcW w:w="6281" w:type="dxa"/>
          </w:tcPr>
          <w:p w14:paraId="3D1A2D2A" w14:textId="77777777" w:rsidR="00253FB6" w:rsidRDefault="00253FB6" w:rsidP="00446D68">
            <w:r>
              <w:t>Final project delivery</w:t>
            </w:r>
          </w:p>
        </w:tc>
        <w:tc>
          <w:tcPr>
            <w:tcW w:w="2731" w:type="dxa"/>
          </w:tcPr>
          <w:p w14:paraId="30437E19" w14:textId="5D1E991D" w:rsidR="00253FB6" w:rsidRDefault="00253FB6" w:rsidP="002D2E11">
            <w:pPr>
              <w:jc w:val="center"/>
            </w:pPr>
            <w:del w:id="496" w:author="Ahmad, Nayef [VC]" w:date="2017-11-06T22:22:00Z">
              <w:r w:rsidDel="00D30664">
                <w:delText>December 22</w:delText>
              </w:r>
            </w:del>
            <w:ins w:id="497" w:author="Ahmad, Nayef [VC]" w:date="2017-11-06T22:22:00Z">
              <w:r w:rsidR="00D30664">
                <w:t>February 2</w:t>
              </w:r>
              <w:r w:rsidR="00394241">
                <w:t>,</w:t>
              </w:r>
            </w:ins>
            <w:del w:id="498" w:author="Ahmad, Nayef [VC]" w:date="2017-11-06T22:22:00Z">
              <w:r w:rsidDel="00394241">
                <w:delText>,</w:delText>
              </w:r>
            </w:del>
            <w:r>
              <w:t xml:space="preserve"> 2017</w:t>
            </w:r>
          </w:p>
        </w:tc>
      </w:tr>
    </w:tbl>
    <w:p w14:paraId="2F0B20F4" w14:textId="77777777" w:rsidR="004118F6" w:rsidRDefault="004118F6" w:rsidP="004118F6">
      <w:pPr>
        <w:rPr>
          <w:ins w:id="499" w:author="Ahmad, Nayef [VC]" w:date="2017-11-06T22:20:00Z"/>
        </w:rPr>
      </w:pPr>
    </w:p>
    <w:p w14:paraId="091E51E4" w14:textId="77777777" w:rsidR="00274FFA" w:rsidRDefault="00274FFA" w:rsidP="004118F6">
      <w:pPr>
        <w:rPr>
          <w:ins w:id="500" w:author="Ahmad, Nayef [VC]" w:date="2017-11-06T22:20:00Z"/>
        </w:rPr>
      </w:pPr>
    </w:p>
    <w:p w14:paraId="6B3856EA" w14:textId="77777777" w:rsidR="00274FFA" w:rsidRDefault="00274FFA" w:rsidP="004118F6">
      <w:bookmarkStart w:id="501" w:name="_GoBack"/>
      <w:bookmarkEnd w:id="501"/>
    </w:p>
    <w:p w14:paraId="56CA501B" w14:textId="77777777" w:rsidR="00CA58C5" w:rsidRDefault="00CA58C5" w:rsidP="00CF23A3">
      <w:pPr>
        <w:pStyle w:val="Heading1"/>
        <w:spacing w:before="480"/>
        <w:pPrChange w:id="502" w:author="Ahmad, Nayef [VC]" w:date="2017-11-06T22:20:00Z">
          <w:pPr>
            <w:pStyle w:val="Heading1"/>
          </w:pPr>
        </w:pPrChange>
      </w:pPr>
      <w:r>
        <w:t>Risks</w:t>
      </w:r>
    </w:p>
    <w:p w14:paraId="2A700E27" w14:textId="77777777" w:rsidR="00FA0C9B" w:rsidRPr="00EC4E3E" w:rsidRDefault="00EC4E3E" w:rsidP="00EC4E3E">
      <w:r>
        <w:t>Below identifies project risks, likelihood and impact of happening, and trigger point to mitigation strategy.</w:t>
      </w:r>
    </w:p>
    <w:tbl>
      <w:tblPr>
        <w:tblStyle w:val="TableGrid"/>
        <w:tblW w:w="0" w:type="auto"/>
        <w:tblLook w:val="04A0" w:firstRow="1" w:lastRow="0" w:firstColumn="1" w:lastColumn="0" w:noHBand="0" w:noVBand="1"/>
      </w:tblPr>
      <w:tblGrid>
        <w:gridCol w:w="3085"/>
        <w:gridCol w:w="1276"/>
        <w:gridCol w:w="1249"/>
        <w:gridCol w:w="1870"/>
        <w:gridCol w:w="1870"/>
      </w:tblGrid>
      <w:tr w:rsidR="009C5307" w14:paraId="671857F6" w14:textId="77777777" w:rsidTr="00733D5C">
        <w:tc>
          <w:tcPr>
            <w:tcW w:w="3085" w:type="dxa"/>
          </w:tcPr>
          <w:p w14:paraId="27DBA8B0" w14:textId="77777777" w:rsidR="009C5307" w:rsidRPr="009C5307" w:rsidRDefault="009C5307" w:rsidP="00CA58C5">
            <w:pPr>
              <w:rPr>
                <w:b/>
              </w:rPr>
            </w:pPr>
            <w:r>
              <w:rPr>
                <w:b/>
              </w:rPr>
              <w:t>Risk Description</w:t>
            </w:r>
          </w:p>
        </w:tc>
        <w:tc>
          <w:tcPr>
            <w:tcW w:w="1276" w:type="dxa"/>
          </w:tcPr>
          <w:p w14:paraId="30E33C75" w14:textId="77777777" w:rsidR="009C5307" w:rsidRPr="009C5307" w:rsidRDefault="009C5307" w:rsidP="00733D5C">
            <w:pPr>
              <w:jc w:val="center"/>
              <w:rPr>
                <w:b/>
              </w:rPr>
            </w:pPr>
            <w:r>
              <w:rPr>
                <w:b/>
              </w:rPr>
              <w:t>Likelihood</w:t>
            </w:r>
          </w:p>
        </w:tc>
        <w:tc>
          <w:tcPr>
            <w:tcW w:w="1249" w:type="dxa"/>
          </w:tcPr>
          <w:p w14:paraId="18932A26" w14:textId="77777777" w:rsidR="009C5307" w:rsidRPr="009C5307" w:rsidRDefault="009C5307" w:rsidP="00733D5C">
            <w:pPr>
              <w:jc w:val="center"/>
              <w:rPr>
                <w:b/>
              </w:rPr>
            </w:pPr>
            <w:r>
              <w:rPr>
                <w:b/>
              </w:rPr>
              <w:t>Impact</w:t>
            </w:r>
          </w:p>
        </w:tc>
        <w:tc>
          <w:tcPr>
            <w:tcW w:w="1870" w:type="dxa"/>
          </w:tcPr>
          <w:p w14:paraId="60C4BEE2" w14:textId="77777777" w:rsidR="009C5307" w:rsidRPr="009C5307" w:rsidRDefault="009C5307" w:rsidP="00CA58C5">
            <w:pPr>
              <w:rPr>
                <w:b/>
              </w:rPr>
            </w:pPr>
            <w:r>
              <w:rPr>
                <w:b/>
              </w:rPr>
              <w:t>Trigger Point</w:t>
            </w:r>
          </w:p>
        </w:tc>
        <w:tc>
          <w:tcPr>
            <w:tcW w:w="1870" w:type="dxa"/>
          </w:tcPr>
          <w:p w14:paraId="76DBBE16" w14:textId="77777777" w:rsidR="009C5307" w:rsidRPr="009C5307" w:rsidRDefault="009C5307" w:rsidP="00CA58C5">
            <w:pPr>
              <w:rPr>
                <w:b/>
              </w:rPr>
            </w:pPr>
            <w:r>
              <w:rPr>
                <w:b/>
              </w:rPr>
              <w:t>Mitigation</w:t>
            </w:r>
          </w:p>
        </w:tc>
      </w:tr>
      <w:tr w:rsidR="009C5307" w14:paraId="11337B06" w14:textId="77777777" w:rsidTr="00733D5C">
        <w:tc>
          <w:tcPr>
            <w:tcW w:w="3085" w:type="dxa"/>
          </w:tcPr>
          <w:p w14:paraId="2BF36FE1" w14:textId="77777777" w:rsidR="009C5307" w:rsidRDefault="00733D5C" w:rsidP="00CA58C5">
            <w:r>
              <w:t>Timeline – not meeting the project deadline</w:t>
            </w:r>
          </w:p>
        </w:tc>
        <w:tc>
          <w:tcPr>
            <w:tcW w:w="1276" w:type="dxa"/>
          </w:tcPr>
          <w:p w14:paraId="3517D9B7" w14:textId="77777777" w:rsidR="009C5307" w:rsidRDefault="000A11B8" w:rsidP="00733D5C">
            <w:pPr>
              <w:jc w:val="center"/>
            </w:pPr>
            <w:r>
              <w:t>Possible</w:t>
            </w:r>
          </w:p>
        </w:tc>
        <w:tc>
          <w:tcPr>
            <w:tcW w:w="1249" w:type="dxa"/>
          </w:tcPr>
          <w:p w14:paraId="6F080630" w14:textId="77777777" w:rsidR="009C5307" w:rsidRDefault="00FA0C9B" w:rsidP="00733D5C">
            <w:pPr>
              <w:jc w:val="center"/>
            </w:pPr>
            <w:r>
              <w:t>Medium</w:t>
            </w:r>
          </w:p>
        </w:tc>
        <w:tc>
          <w:tcPr>
            <w:tcW w:w="1870" w:type="dxa"/>
          </w:tcPr>
          <w:p w14:paraId="21E24EEF" w14:textId="77777777" w:rsidR="009C5307" w:rsidRDefault="00EC4E3E" w:rsidP="00EC4E3E">
            <w:r>
              <w:t>When a milestone deadline has been missed</w:t>
            </w:r>
          </w:p>
        </w:tc>
        <w:tc>
          <w:tcPr>
            <w:tcW w:w="1870" w:type="dxa"/>
          </w:tcPr>
          <w:p w14:paraId="01FAE518" w14:textId="707C6AC5" w:rsidR="009C5307" w:rsidRDefault="00EC4E3E" w:rsidP="00EC4E3E">
            <w:r>
              <w:t xml:space="preserve">Reprioritize </w:t>
            </w:r>
            <w:r w:rsidR="00D17493">
              <w:t>and/</w:t>
            </w:r>
            <w:r>
              <w:t xml:space="preserve">or offload workload </w:t>
            </w:r>
          </w:p>
        </w:tc>
      </w:tr>
      <w:tr w:rsidR="009C5307" w14:paraId="1761B423" w14:textId="77777777" w:rsidTr="00733D5C">
        <w:tc>
          <w:tcPr>
            <w:tcW w:w="3085" w:type="dxa"/>
          </w:tcPr>
          <w:p w14:paraId="7F035C96" w14:textId="77777777" w:rsidR="009C5307" w:rsidRDefault="00733D5C" w:rsidP="00733D5C">
            <w:r>
              <w:t>Data accuracy – ED and ADTC data are subject to change with verification processes happening</w:t>
            </w:r>
          </w:p>
        </w:tc>
        <w:tc>
          <w:tcPr>
            <w:tcW w:w="1276" w:type="dxa"/>
          </w:tcPr>
          <w:p w14:paraId="3F03DB4E" w14:textId="77777777" w:rsidR="009C5307" w:rsidRDefault="000A11B8" w:rsidP="00733D5C">
            <w:pPr>
              <w:jc w:val="center"/>
            </w:pPr>
            <w:r>
              <w:t>Probable</w:t>
            </w:r>
          </w:p>
        </w:tc>
        <w:tc>
          <w:tcPr>
            <w:tcW w:w="1249" w:type="dxa"/>
          </w:tcPr>
          <w:p w14:paraId="12012012" w14:textId="77777777" w:rsidR="009C5307" w:rsidRDefault="00FA0C9B" w:rsidP="00733D5C">
            <w:pPr>
              <w:jc w:val="center"/>
            </w:pPr>
            <w:r>
              <w:t>Medium</w:t>
            </w:r>
          </w:p>
        </w:tc>
        <w:tc>
          <w:tcPr>
            <w:tcW w:w="1870" w:type="dxa"/>
          </w:tcPr>
          <w:p w14:paraId="5038191F" w14:textId="77777777" w:rsidR="009C5307" w:rsidRDefault="00EC4E3E" w:rsidP="00EC4E3E">
            <w:r>
              <w:t>N/A – known issue with current business processes</w:t>
            </w:r>
          </w:p>
        </w:tc>
        <w:tc>
          <w:tcPr>
            <w:tcW w:w="1870" w:type="dxa"/>
          </w:tcPr>
          <w:p w14:paraId="13289826" w14:textId="77777777" w:rsidR="009C5307" w:rsidRDefault="00EC4E3E" w:rsidP="00EC4E3E">
            <w:r>
              <w:t>Using data that is at least one period old</w:t>
            </w:r>
          </w:p>
        </w:tc>
      </w:tr>
      <w:tr w:rsidR="007153B9" w14:paraId="7E46D375" w14:textId="77777777" w:rsidTr="00733D5C">
        <w:tc>
          <w:tcPr>
            <w:tcW w:w="3085" w:type="dxa"/>
          </w:tcPr>
          <w:p w14:paraId="1A485D63" w14:textId="77777777" w:rsidR="007153B9" w:rsidRDefault="007153B9" w:rsidP="007153B9">
            <w:r>
              <w:lastRenderedPageBreak/>
              <w:t>Human resources – competing priorities and any absences will remove project members from working on the project</w:t>
            </w:r>
          </w:p>
        </w:tc>
        <w:tc>
          <w:tcPr>
            <w:tcW w:w="1276" w:type="dxa"/>
          </w:tcPr>
          <w:p w14:paraId="65335B0E" w14:textId="77777777" w:rsidR="007153B9" w:rsidRDefault="007153B9" w:rsidP="007153B9">
            <w:pPr>
              <w:jc w:val="center"/>
            </w:pPr>
            <w:r>
              <w:t>Possible</w:t>
            </w:r>
          </w:p>
        </w:tc>
        <w:tc>
          <w:tcPr>
            <w:tcW w:w="1249" w:type="dxa"/>
          </w:tcPr>
          <w:p w14:paraId="7E391BD9" w14:textId="77777777" w:rsidR="007153B9" w:rsidRDefault="007153B9" w:rsidP="007153B9">
            <w:pPr>
              <w:jc w:val="center"/>
            </w:pPr>
            <w:r>
              <w:t>High</w:t>
            </w:r>
          </w:p>
        </w:tc>
        <w:tc>
          <w:tcPr>
            <w:tcW w:w="1870" w:type="dxa"/>
          </w:tcPr>
          <w:p w14:paraId="6FEE4605" w14:textId="7E5A5AA6" w:rsidR="007153B9" w:rsidRDefault="007153B9" w:rsidP="007153B9">
            <w:r>
              <w:t>When a milestone deadline has been missed</w:t>
            </w:r>
          </w:p>
        </w:tc>
        <w:tc>
          <w:tcPr>
            <w:tcW w:w="1870" w:type="dxa"/>
          </w:tcPr>
          <w:p w14:paraId="23012721" w14:textId="704103DA" w:rsidR="007153B9" w:rsidRDefault="00D17493" w:rsidP="007153B9">
            <w:r>
              <w:t xml:space="preserve">Reprioritize, offload workload, and/or </w:t>
            </w:r>
            <w:r w:rsidR="007153B9">
              <w:t>pull additional resources</w:t>
            </w:r>
          </w:p>
        </w:tc>
      </w:tr>
      <w:tr w:rsidR="007153B9" w14:paraId="77BD18FC" w14:textId="77777777" w:rsidTr="00733D5C">
        <w:tc>
          <w:tcPr>
            <w:tcW w:w="3085" w:type="dxa"/>
          </w:tcPr>
          <w:p w14:paraId="7E2B31BA" w14:textId="77777777" w:rsidR="007153B9" w:rsidRDefault="007153B9" w:rsidP="007153B9">
            <w:r>
              <w:t xml:space="preserve">Scope change </w:t>
            </w:r>
          </w:p>
        </w:tc>
        <w:tc>
          <w:tcPr>
            <w:tcW w:w="1276" w:type="dxa"/>
          </w:tcPr>
          <w:p w14:paraId="5A1FA115" w14:textId="77777777" w:rsidR="007153B9" w:rsidRDefault="007153B9" w:rsidP="007153B9">
            <w:pPr>
              <w:jc w:val="center"/>
            </w:pPr>
            <w:r>
              <w:t>Possible</w:t>
            </w:r>
          </w:p>
        </w:tc>
        <w:tc>
          <w:tcPr>
            <w:tcW w:w="1249" w:type="dxa"/>
          </w:tcPr>
          <w:p w14:paraId="0A738DDB" w14:textId="77777777" w:rsidR="007153B9" w:rsidRDefault="007153B9" w:rsidP="007153B9">
            <w:pPr>
              <w:jc w:val="center"/>
            </w:pPr>
            <w:r>
              <w:t>High</w:t>
            </w:r>
          </w:p>
        </w:tc>
        <w:tc>
          <w:tcPr>
            <w:tcW w:w="1870" w:type="dxa"/>
          </w:tcPr>
          <w:p w14:paraId="0E15BB44" w14:textId="77777777" w:rsidR="007153B9" w:rsidRDefault="007153B9" w:rsidP="007153B9">
            <w:r>
              <w:t>When deliverables do not align with the established scope in this document</w:t>
            </w:r>
          </w:p>
        </w:tc>
        <w:tc>
          <w:tcPr>
            <w:tcW w:w="1870" w:type="dxa"/>
          </w:tcPr>
          <w:p w14:paraId="72BDD5B9" w14:textId="77777777" w:rsidR="007153B9" w:rsidRDefault="007153B9" w:rsidP="007153B9">
            <w:r>
              <w:t>Review the ask and recommend to add as after the completion of this project as needed</w:t>
            </w:r>
          </w:p>
        </w:tc>
      </w:tr>
    </w:tbl>
    <w:p w14:paraId="2C746246" w14:textId="77777777" w:rsidR="00FA0C9B" w:rsidRDefault="00FA0C9B" w:rsidP="00FA0C9B">
      <w:pPr>
        <w:pStyle w:val="Heading2"/>
        <w:rPr>
          <w:rFonts w:asciiTheme="minorHAnsi" w:eastAsiaTheme="minorHAnsi" w:hAnsiTheme="minorHAnsi" w:cstheme="minorBidi"/>
          <w:color w:val="auto"/>
          <w:sz w:val="24"/>
          <w:szCs w:val="24"/>
        </w:rPr>
      </w:pPr>
    </w:p>
    <w:p w14:paraId="07EAF279" w14:textId="77777777" w:rsidR="00FA0C9B" w:rsidRPr="00FA0C9B" w:rsidRDefault="00FA0C9B" w:rsidP="000A11B8">
      <w:pPr>
        <w:pStyle w:val="Heading3"/>
      </w:pPr>
      <w:r>
        <w:t>Likelihood definition</w:t>
      </w:r>
    </w:p>
    <w:tbl>
      <w:tblPr>
        <w:tblStyle w:val="TableGrid"/>
        <w:tblW w:w="0" w:type="auto"/>
        <w:tblLook w:val="04A0" w:firstRow="1" w:lastRow="0" w:firstColumn="1" w:lastColumn="0" w:noHBand="0" w:noVBand="1"/>
      </w:tblPr>
      <w:tblGrid>
        <w:gridCol w:w="1384"/>
        <w:gridCol w:w="8192"/>
      </w:tblGrid>
      <w:tr w:rsidR="00FA0C9B" w14:paraId="56E5DD31" w14:textId="77777777" w:rsidTr="00FA0C9B">
        <w:tc>
          <w:tcPr>
            <w:tcW w:w="1384" w:type="dxa"/>
          </w:tcPr>
          <w:p w14:paraId="5B64B3AB" w14:textId="77777777" w:rsidR="00FA0C9B" w:rsidRPr="00E31B50" w:rsidRDefault="00E31B50" w:rsidP="00CA58C5">
            <w:pPr>
              <w:rPr>
                <w:b/>
              </w:rPr>
            </w:pPr>
            <w:r w:rsidRPr="00E31B50">
              <w:rPr>
                <w:b/>
              </w:rPr>
              <w:t>Category</w:t>
            </w:r>
          </w:p>
        </w:tc>
        <w:tc>
          <w:tcPr>
            <w:tcW w:w="8192" w:type="dxa"/>
          </w:tcPr>
          <w:p w14:paraId="414D8B4D" w14:textId="77777777" w:rsidR="00FA0C9B" w:rsidRPr="00E31B50" w:rsidRDefault="00FA0C9B" w:rsidP="00CA58C5">
            <w:pPr>
              <w:rPr>
                <w:b/>
              </w:rPr>
            </w:pPr>
            <w:r w:rsidRPr="00E31B50">
              <w:rPr>
                <w:b/>
              </w:rPr>
              <w:t>Description</w:t>
            </w:r>
          </w:p>
        </w:tc>
      </w:tr>
      <w:tr w:rsidR="00FA0C9B" w14:paraId="5BF1AA74" w14:textId="77777777" w:rsidTr="00FA0C9B">
        <w:tc>
          <w:tcPr>
            <w:tcW w:w="1384" w:type="dxa"/>
          </w:tcPr>
          <w:p w14:paraId="4B6380EF" w14:textId="77777777" w:rsidR="00FA0C9B" w:rsidRDefault="000A11B8" w:rsidP="00CA58C5">
            <w:r>
              <w:t>Probable</w:t>
            </w:r>
          </w:p>
        </w:tc>
        <w:tc>
          <w:tcPr>
            <w:tcW w:w="8192" w:type="dxa"/>
          </w:tcPr>
          <w:p w14:paraId="43562C63" w14:textId="77777777" w:rsidR="00FA0C9B" w:rsidRDefault="000A11B8" w:rsidP="000A11B8">
            <w:r>
              <w:t xml:space="preserve">Strong chance of occurring (i.e., </w:t>
            </w:r>
            <w:r>
              <w:rPr>
                <w:rFonts w:cstheme="minorHAnsi"/>
              </w:rPr>
              <w:t>≥</w:t>
            </w:r>
            <w:r>
              <w:t>90%)</w:t>
            </w:r>
          </w:p>
        </w:tc>
      </w:tr>
      <w:tr w:rsidR="00FA0C9B" w14:paraId="778AE2F9" w14:textId="77777777" w:rsidTr="00FA0C9B">
        <w:tc>
          <w:tcPr>
            <w:tcW w:w="1384" w:type="dxa"/>
          </w:tcPr>
          <w:p w14:paraId="612511D5" w14:textId="77777777" w:rsidR="00FA0C9B" w:rsidRDefault="000A11B8" w:rsidP="00CA58C5">
            <w:r>
              <w:t>Possible</w:t>
            </w:r>
          </w:p>
        </w:tc>
        <w:tc>
          <w:tcPr>
            <w:tcW w:w="8192" w:type="dxa"/>
          </w:tcPr>
          <w:p w14:paraId="662A1595" w14:textId="77777777" w:rsidR="00FA0C9B" w:rsidRDefault="000A11B8" w:rsidP="000A11B8">
            <w:r>
              <w:t xml:space="preserve">Reasonable chance of occurring (i.e., </w:t>
            </w:r>
            <w:r>
              <w:rPr>
                <w:rFonts w:cstheme="minorHAnsi"/>
              </w:rPr>
              <w:t>≥</w:t>
            </w:r>
            <w:r>
              <w:t>50% and &lt;90%)</w:t>
            </w:r>
          </w:p>
        </w:tc>
      </w:tr>
      <w:tr w:rsidR="00FA0C9B" w14:paraId="44978C74" w14:textId="77777777" w:rsidTr="00FA0C9B">
        <w:tc>
          <w:tcPr>
            <w:tcW w:w="1384" w:type="dxa"/>
          </w:tcPr>
          <w:p w14:paraId="26324F3D" w14:textId="77777777" w:rsidR="00FA0C9B" w:rsidRDefault="000A11B8" w:rsidP="00CA58C5">
            <w:r>
              <w:t>Unlikely</w:t>
            </w:r>
          </w:p>
        </w:tc>
        <w:tc>
          <w:tcPr>
            <w:tcW w:w="8192" w:type="dxa"/>
          </w:tcPr>
          <w:p w14:paraId="73169679" w14:textId="77777777" w:rsidR="00FA0C9B" w:rsidRDefault="000A11B8" w:rsidP="000A11B8">
            <w:r>
              <w:t xml:space="preserve">Unlikely chance of occurring chance of occurring (i.e., </w:t>
            </w:r>
            <w:r w:rsidR="00A25895">
              <w:rPr>
                <w:rFonts w:cstheme="minorHAnsi"/>
              </w:rPr>
              <w:t>≥</w:t>
            </w:r>
            <w:r w:rsidR="00A25895">
              <w:t>10% and &lt;50%</w:t>
            </w:r>
            <w:r>
              <w:t>)</w:t>
            </w:r>
          </w:p>
        </w:tc>
      </w:tr>
      <w:tr w:rsidR="000A11B8" w14:paraId="2CA7FF13" w14:textId="77777777" w:rsidTr="00FA0C9B">
        <w:tc>
          <w:tcPr>
            <w:tcW w:w="1384" w:type="dxa"/>
          </w:tcPr>
          <w:p w14:paraId="04F41895" w14:textId="77777777" w:rsidR="000A11B8" w:rsidRDefault="000A11B8" w:rsidP="00CA58C5">
            <w:r>
              <w:t>Rare</w:t>
            </w:r>
          </w:p>
        </w:tc>
        <w:tc>
          <w:tcPr>
            <w:tcW w:w="8192" w:type="dxa"/>
          </w:tcPr>
          <w:p w14:paraId="235FC8D3" w14:textId="77777777" w:rsidR="000A11B8" w:rsidRDefault="000A11B8" w:rsidP="00A25895">
            <w:r>
              <w:t>Will occur in rare circumstances (</w:t>
            </w:r>
            <w:r w:rsidR="00A25895">
              <w:t>i.e., &lt;10%</w:t>
            </w:r>
            <w:r>
              <w:t xml:space="preserve">) </w:t>
            </w:r>
          </w:p>
        </w:tc>
      </w:tr>
    </w:tbl>
    <w:p w14:paraId="43F14D20" w14:textId="77777777" w:rsidR="00FA0C9B" w:rsidRDefault="00FA0C9B" w:rsidP="00CA58C5"/>
    <w:p w14:paraId="1B289A92" w14:textId="77777777" w:rsidR="00FA0C9B" w:rsidRDefault="00FA0C9B" w:rsidP="000A11B8">
      <w:pPr>
        <w:pStyle w:val="Heading3"/>
      </w:pPr>
      <w:r>
        <w:t>Impact definition</w:t>
      </w:r>
    </w:p>
    <w:tbl>
      <w:tblPr>
        <w:tblStyle w:val="TableGrid"/>
        <w:tblW w:w="0" w:type="auto"/>
        <w:tblLook w:val="04A0" w:firstRow="1" w:lastRow="0" w:firstColumn="1" w:lastColumn="0" w:noHBand="0" w:noVBand="1"/>
      </w:tblPr>
      <w:tblGrid>
        <w:gridCol w:w="1384"/>
        <w:gridCol w:w="8192"/>
      </w:tblGrid>
      <w:tr w:rsidR="00FA0C9B" w14:paraId="1E5A0175" w14:textId="77777777" w:rsidTr="00FA0C9B">
        <w:tc>
          <w:tcPr>
            <w:tcW w:w="1384" w:type="dxa"/>
          </w:tcPr>
          <w:p w14:paraId="7FBE93A0" w14:textId="77777777" w:rsidR="00FA0C9B" w:rsidRPr="00E31B50" w:rsidRDefault="00580258" w:rsidP="00CA58C5">
            <w:pPr>
              <w:rPr>
                <w:b/>
              </w:rPr>
            </w:pPr>
            <w:r>
              <w:rPr>
                <w:b/>
              </w:rPr>
              <w:t>Degree</w:t>
            </w:r>
          </w:p>
        </w:tc>
        <w:tc>
          <w:tcPr>
            <w:tcW w:w="8192" w:type="dxa"/>
          </w:tcPr>
          <w:p w14:paraId="4D3250FE" w14:textId="77777777" w:rsidR="00FA0C9B" w:rsidRPr="00E31B50" w:rsidRDefault="00E31B50" w:rsidP="00CA58C5">
            <w:pPr>
              <w:rPr>
                <w:b/>
              </w:rPr>
            </w:pPr>
            <w:r>
              <w:rPr>
                <w:b/>
              </w:rPr>
              <w:t>Description</w:t>
            </w:r>
          </w:p>
        </w:tc>
      </w:tr>
      <w:tr w:rsidR="00FA0C9B" w14:paraId="7E737A1C" w14:textId="77777777" w:rsidTr="00FA0C9B">
        <w:tc>
          <w:tcPr>
            <w:tcW w:w="1384" w:type="dxa"/>
          </w:tcPr>
          <w:p w14:paraId="7DF6AF88" w14:textId="77777777" w:rsidR="00FA0C9B" w:rsidRDefault="00FA0C9B" w:rsidP="00CA58C5">
            <w:r>
              <w:t>High</w:t>
            </w:r>
          </w:p>
        </w:tc>
        <w:tc>
          <w:tcPr>
            <w:tcW w:w="8192" w:type="dxa"/>
          </w:tcPr>
          <w:p w14:paraId="7BB8DFED" w14:textId="77777777" w:rsidR="00FA0C9B" w:rsidRPr="00E82D6A" w:rsidRDefault="00580258" w:rsidP="004B09DF">
            <w:pPr>
              <w:rPr>
                <w:color w:val="FF0000"/>
                <w:highlight w:val="yellow"/>
                <w:rPrChange w:id="503" w:author="Ahmad, Nayef [VC]" w:date="2017-11-06T22:15:00Z">
                  <w:rPr>
                    <w:highlight w:val="yellow"/>
                  </w:rPr>
                </w:rPrChange>
              </w:rPr>
            </w:pPr>
            <w:r w:rsidRPr="00E82D6A">
              <w:rPr>
                <w:color w:val="FF0000"/>
                <w:highlight w:val="yellow"/>
                <w:rPrChange w:id="504" w:author="Ahmad, Nayef [VC]" w:date="2017-11-06T22:15:00Z">
                  <w:rPr>
                    <w:highlight w:val="yellow"/>
                  </w:rPr>
                </w:rPrChange>
              </w:rPr>
              <w:t xml:space="preserve">Impacts </w:t>
            </w:r>
            <w:r w:rsidR="004B09DF" w:rsidRPr="00E82D6A">
              <w:rPr>
                <w:color w:val="FF0000"/>
                <w:highlight w:val="yellow"/>
                <w:rPrChange w:id="505" w:author="Ahmad, Nayef [VC]" w:date="2017-11-06T22:15:00Z">
                  <w:rPr>
                    <w:highlight w:val="yellow"/>
                  </w:rPr>
                </w:rPrChange>
              </w:rPr>
              <w:t>the timeliness and/or quality of</w:t>
            </w:r>
            <w:r w:rsidR="006865FB" w:rsidRPr="00E82D6A">
              <w:rPr>
                <w:color w:val="FF0000"/>
                <w:highlight w:val="yellow"/>
                <w:rPrChange w:id="506" w:author="Ahmad, Nayef [VC]" w:date="2017-11-06T22:15:00Z">
                  <w:rPr>
                    <w:highlight w:val="yellow"/>
                  </w:rPr>
                </w:rPrChange>
              </w:rPr>
              <w:t xml:space="preserve"> </w:t>
            </w:r>
            <w:r w:rsidR="004B09DF" w:rsidRPr="00E82D6A">
              <w:rPr>
                <w:color w:val="FF0000"/>
                <w:highlight w:val="yellow"/>
                <w:rPrChange w:id="507" w:author="Ahmad, Nayef [VC]" w:date="2017-11-06T22:15:00Z">
                  <w:rPr>
                    <w:highlight w:val="yellow"/>
                  </w:rPr>
                </w:rPrChange>
              </w:rPr>
              <w:t xml:space="preserve">decision making for patient flow reasons </w:t>
            </w:r>
            <w:r w:rsidRPr="00E82D6A">
              <w:rPr>
                <w:color w:val="FF0000"/>
                <w:highlight w:val="yellow"/>
                <w:rPrChange w:id="508" w:author="Ahmad, Nayef [VC]" w:date="2017-11-06T22:15:00Z">
                  <w:rPr>
                    <w:highlight w:val="yellow"/>
                  </w:rPr>
                </w:rPrChange>
              </w:rPr>
              <w:t xml:space="preserve"> </w:t>
            </w:r>
          </w:p>
        </w:tc>
      </w:tr>
      <w:tr w:rsidR="00FA0C9B" w14:paraId="5A6C2E2D" w14:textId="77777777" w:rsidTr="00FA0C9B">
        <w:tc>
          <w:tcPr>
            <w:tcW w:w="1384" w:type="dxa"/>
          </w:tcPr>
          <w:p w14:paraId="2F207D7B" w14:textId="77777777" w:rsidR="00FA0C9B" w:rsidRDefault="00FA0C9B" w:rsidP="00CA58C5">
            <w:r>
              <w:t>Medium</w:t>
            </w:r>
          </w:p>
        </w:tc>
        <w:tc>
          <w:tcPr>
            <w:tcW w:w="8192" w:type="dxa"/>
          </w:tcPr>
          <w:p w14:paraId="0C7AB486" w14:textId="77777777" w:rsidR="00FA0C9B" w:rsidRPr="00E82D6A" w:rsidRDefault="004B09DF" w:rsidP="00CA58C5">
            <w:pPr>
              <w:rPr>
                <w:color w:val="FF0000"/>
                <w:highlight w:val="yellow"/>
                <w:rPrChange w:id="509" w:author="Ahmad, Nayef [VC]" w:date="2017-11-06T22:15:00Z">
                  <w:rPr>
                    <w:highlight w:val="yellow"/>
                  </w:rPr>
                </w:rPrChange>
              </w:rPr>
            </w:pPr>
            <w:r w:rsidRPr="00E82D6A">
              <w:rPr>
                <w:color w:val="FF0000"/>
                <w:highlight w:val="yellow"/>
                <w:rPrChange w:id="510" w:author="Ahmad, Nayef [VC]" w:date="2017-11-06T22:15:00Z">
                  <w:rPr>
                    <w:highlight w:val="yellow"/>
                  </w:rPr>
                </w:rPrChange>
              </w:rPr>
              <w:t>???</w:t>
            </w:r>
          </w:p>
        </w:tc>
      </w:tr>
      <w:tr w:rsidR="00FA0C9B" w14:paraId="3ACDCDDC" w14:textId="77777777" w:rsidTr="00FA0C9B">
        <w:tc>
          <w:tcPr>
            <w:tcW w:w="1384" w:type="dxa"/>
          </w:tcPr>
          <w:p w14:paraId="033468B7" w14:textId="77777777" w:rsidR="00FA0C9B" w:rsidRDefault="00FA0C9B" w:rsidP="00CA58C5">
            <w:r>
              <w:t>Low</w:t>
            </w:r>
          </w:p>
        </w:tc>
        <w:tc>
          <w:tcPr>
            <w:tcW w:w="8192" w:type="dxa"/>
          </w:tcPr>
          <w:p w14:paraId="0CA1EB55" w14:textId="77777777" w:rsidR="00FA0C9B" w:rsidRPr="00E82D6A" w:rsidRDefault="00FA0C9B" w:rsidP="00CA58C5">
            <w:pPr>
              <w:rPr>
                <w:color w:val="FF0000"/>
                <w:highlight w:val="yellow"/>
                <w:rPrChange w:id="511" w:author="Ahmad, Nayef [VC]" w:date="2017-11-06T22:15:00Z">
                  <w:rPr>
                    <w:highlight w:val="yellow"/>
                  </w:rPr>
                </w:rPrChange>
              </w:rPr>
            </w:pPr>
            <w:r w:rsidRPr="00E82D6A">
              <w:rPr>
                <w:color w:val="FF0000"/>
                <w:highlight w:val="yellow"/>
                <w:rPrChange w:id="512" w:author="Ahmad, Nayef [VC]" w:date="2017-11-06T22:15:00Z">
                  <w:rPr>
                    <w:highlight w:val="yellow"/>
                  </w:rPr>
                </w:rPrChange>
              </w:rPr>
              <w:t xml:space="preserve">Doesn’t affect </w:t>
            </w:r>
            <w:r w:rsidR="00580258" w:rsidRPr="00E82D6A">
              <w:rPr>
                <w:color w:val="FF0000"/>
                <w:highlight w:val="yellow"/>
                <w:rPrChange w:id="513" w:author="Ahmad, Nayef [VC]" w:date="2017-11-06T22:15:00Z">
                  <w:rPr>
                    <w:highlight w:val="yellow"/>
                  </w:rPr>
                </w:rPrChange>
              </w:rPr>
              <w:t>patient flow outcomes</w:t>
            </w:r>
          </w:p>
        </w:tc>
      </w:tr>
    </w:tbl>
    <w:p w14:paraId="045F4151" w14:textId="77777777" w:rsidR="00FA0C9B" w:rsidRDefault="00FA0C9B" w:rsidP="00CA58C5"/>
    <w:p w14:paraId="555960CB" w14:textId="77777777" w:rsidR="00CA58C5" w:rsidRDefault="00CA58C5" w:rsidP="00CA58C5">
      <w:pPr>
        <w:pStyle w:val="Heading1"/>
      </w:pPr>
      <w:r>
        <w:t>Stakeholders</w:t>
      </w:r>
    </w:p>
    <w:p w14:paraId="1280E883" w14:textId="769F3EED" w:rsidR="00DB7254" w:rsidRPr="00DB7254" w:rsidRDefault="00DB7254" w:rsidP="00DB7254">
      <w:r>
        <w:t xml:space="preserve">Below are stakeholders that will be making use of </w:t>
      </w:r>
      <w:r w:rsidR="00853867">
        <w:t>the</w:t>
      </w:r>
      <w:r>
        <w:t xml:space="preserve"> project outcomes. </w:t>
      </w:r>
    </w:p>
    <w:tbl>
      <w:tblPr>
        <w:tblStyle w:val="TableGrid"/>
        <w:tblW w:w="0" w:type="auto"/>
        <w:tblLook w:val="04A0" w:firstRow="1" w:lastRow="0" w:firstColumn="1" w:lastColumn="0" w:noHBand="0" w:noVBand="1"/>
      </w:tblPr>
      <w:tblGrid>
        <w:gridCol w:w="2235"/>
        <w:gridCol w:w="7115"/>
      </w:tblGrid>
      <w:tr w:rsidR="004A0503" w14:paraId="75DA1367" w14:textId="77777777" w:rsidTr="002D6F24">
        <w:tc>
          <w:tcPr>
            <w:tcW w:w="2235" w:type="dxa"/>
          </w:tcPr>
          <w:p w14:paraId="60E33791" w14:textId="77777777" w:rsidR="004A0503" w:rsidRPr="004A0503" w:rsidRDefault="00FA0C9B" w:rsidP="00446D68">
            <w:pPr>
              <w:rPr>
                <w:b/>
              </w:rPr>
            </w:pPr>
            <w:r>
              <w:rPr>
                <w:b/>
              </w:rPr>
              <w:t>Name</w:t>
            </w:r>
          </w:p>
        </w:tc>
        <w:tc>
          <w:tcPr>
            <w:tcW w:w="7115" w:type="dxa"/>
          </w:tcPr>
          <w:p w14:paraId="07D79E21" w14:textId="77777777" w:rsidR="004A0503" w:rsidRPr="004A0503" w:rsidRDefault="004A0503" w:rsidP="00446D68">
            <w:pPr>
              <w:rPr>
                <w:b/>
              </w:rPr>
            </w:pPr>
            <w:r w:rsidRPr="004A0503">
              <w:rPr>
                <w:b/>
              </w:rPr>
              <w:t>Stake in Project</w:t>
            </w:r>
          </w:p>
        </w:tc>
      </w:tr>
      <w:tr w:rsidR="004A0503" w14:paraId="6112A26A" w14:textId="77777777" w:rsidTr="002D6F24">
        <w:tc>
          <w:tcPr>
            <w:tcW w:w="2235" w:type="dxa"/>
          </w:tcPr>
          <w:p w14:paraId="4A275832" w14:textId="77777777" w:rsidR="004A0503" w:rsidRDefault="002D6F24" w:rsidP="002D6F24">
            <w:r>
              <w:t>Karin Olson</w:t>
            </w:r>
          </w:p>
        </w:tc>
        <w:tc>
          <w:tcPr>
            <w:tcW w:w="7115" w:type="dxa"/>
          </w:tcPr>
          <w:p w14:paraId="626F40B7" w14:textId="77777777" w:rsidR="004A0503" w:rsidRPr="00600ED8" w:rsidRDefault="002D6F24" w:rsidP="00446D68">
            <w:pPr>
              <w:rPr>
                <w:color w:val="FF0000"/>
                <w:rPrChange w:id="514" w:author="Ahmad, Nayef [VC]" w:date="2017-11-06T22:15:00Z">
                  <w:rPr/>
                </w:rPrChange>
              </w:rPr>
            </w:pPr>
            <w:proofErr w:type="spellStart"/>
            <w:r w:rsidRPr="00600ED8">
              <w:rPr>
                <w:color w:val="FF0000"/>
                <w:rPrChange w:id="515" w:author="Ahmad, Nayef [VC]" w:date="2017-11-06T22:15:00Z">
                  <w:rPr/>
                </w:rPrChange>
              </w:rPr>
              <w:t>Oversees</w:t>
            </w:r>
            <w:proofErr w:type="spellEnd"/>
            <w:r w:rsidRPr="00600ED8">
              <w:rPr>
                <w:color w:val="FF0000"/>
                <w:rPrChange w:id="516" w:author="Ahmad, Nayef [VC]" w:date="2017-11-06T22:15:00Z">
                  <w:rPr/>
                </w:rPrChange>
              </w:rPr>
              <w:t xml:space="preserve"> operations for Coastal Community of Care</w:t>
            </w:r>
          </w:p>
        </w:tc>
      </w:tr>
      <w:tr w:rsidR="004A0503" w14:paraId="16D9673E" w14:textId="77777777" w:rsidTr="002D6F24">
        <w:tc>
          <w:tcPr>
            <w:tcW w:w="2235" w:type="dxa"/>
          </w:tcPr>
          <w:p w14:paraId="22EDB8F7" w14:textId="77777777" w:rsidR="004A0503" w:rsidRDefault="002D6F24" w:rsidP="002D6F24">
            <w:r>
              <w:t>Salima Harji</w:t>
            </w:r>
          </w:p>
        </w:tc>
        <w:tc>
          <w:tcPr>
            <w:tcW w:w="7115" w:type="dxa"/>
          </w:tcPr>
          <w:p w14:paraId="14DDAA42" w14:textId="77777777" w:rsidR="004A0503" w:rsidRPr="00600ED8" w:rsidRDefault="002D6F24" w:rsidP="00446D68">
            <w:pPr>
              <w:rPr>
                <w:color w:val="FF0000"/>
                <w:rPrChange w:id="517" w:author="Ahmad, Nayef [VC]" w:date="2017-11-06T22:15:00Z">
                  <w:rPr/>
                </w:rPrChange>
              </w:rPr>
            </w:pPr>
            <w:r w:rsidRPr="00600ED8">
              <w:rPr>
                <w:color w:val="FF0000"/>
                <w:rPrChange w:id="518" w:author="Ahmad, Nayef [VC]" w:date="2017-11-06T22:15:00Z">
                  <w:rPr/>
                </w:rPrChange>
              </w:rPr>
              <w:t>Does clinical facilities planning</w:t>
            </w:r>
          </w:p>
        </w:tc>
      </w:tr>
      <w:tr w:rsidR="004A0503" w14:paraId="1FC4402D" w14:textId="77777777" w:rsidTr="002D6F24">
        <w:tc>
          <w:tcPr>
            <w:tcW w:w="2235" w:type="dxa"/>
          </w:tcPr>
          <w:p w14:paraId="2D5A7105" w14:textId="77777777" w:rsidR="004A0503" w:rsidRDefault="002D6F24" w:rsidP="002D6F24">
            <w:r>
              <w:t>Shannon Chutskoff</w:t>
            </w:r>
          </w:p>
        </w:tc>
        <w:tc>
          <w:tcPr>
            <w:tcW w:w="7115" w:type="dxa"/>
          </w:tcPr>
          <w:p w14:paraId="01AE88D7" w14:textId="77777777" w:rsidR="004A0503" w:rsidRPr="00600ED8" w:rsidRDefault="002D6F24" w:rsidP="00446D68">
            <w:pPr>
              <w:rPr>
                <w:color w:val="FF0000"/>
                <w:rPrChange w:id="519" w:author="Ahmad, Nayef [VC]" w:date="2017-11-06T22:15:00Z">
                  <w:rPr/>
                </w:rPrChange>
              </w:rPr>
            </w:pPr>
            <w:r w:rsidRPr="00600ED8">
              <w:rPr>
                <w:color w:val="FF0000"/>
                <w:rPrChange w:id="520" w:author="Ahmad, Nayef [VC]" w:date="2017-11-06T22:15:00Z">
                  <w:rPr/>
                </w:rPrChange>
              </w:rPr>
              <w:t>Oversees acute services</w:t>
            </w:r>
          </w:p>
        </w:tc>
      </w:tr>
    </w:tbl>
    <w:p w14:paraId="5A5F3BAB" w14:textId="77777777" w:rsidR="00DB7254" w:rsidRPr="00446D68" w:rsidRDefault="00DB7254" w:rsidP="00446D68"/>
    <w:sectPr w:rsidR="00DB7254" w:rsidRPr="00446D68" w:rsidSect="009E028C">
      <w:headerReference w:type="default" r:id="rId12"/>
      <w:footerReference w:type="default" r:id="rId13"/>
      <w:headerReference w:type="first" r:id="rId14"/>
      <w:pgSz w:w="12240" w:h="15840"/>
      <w:pgMar w:top="1985" w:right="1440" w:bottom="1440" w:left="144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1" w:author="Fattane Nadimi" w:date="2017-11-06T17:07:00Z" w:initials="FN">
    <w:p w14:paraId="59B2A167" w14:textId="34E6C954" w:rsidR="00A85484" w:rsidRDefault="00A85484">
      <w:pPr>
        <w:pStyle w:val="CommentText"/>
      </w:pPr>
      <w:r>
        <w:rPr>
          <w:rStyle w:val="CommentReference"/>
        </w:rPr>
        <w:annotationRef/>
      </w:r>
      <w:r>
        <w:t>I though may be having the bed map in the charter could be helpful. Please reject the change if you think it is not needed.</w:t>
      </w:r>
    </w:p>
  </w:comment>
  <w:comment w:id="252" w:author="Yao, Rebecca [CORP]" w:date="2017-11-06T17:07:00Z" w:initials="YR[">
    <w:p w14:paraId="220EB9C5" w14:textId="77777777" w:rsidR="00A85484" w:rsidRDefault="00A85484" w:rsidP="00234234">
      <w:pPr>
        <w:pStyle w:val="CommentText"/>
      </w:pPr>
      <w:r>
        <w:rPr>
          <w:rStyle w:val="CommentReference"/>
        </w:rPr>
        <w:annotationRef/>
      </w:r>
      <w:r>
        <w:t>What are the implications of using unfunded beds?</w:t>
      </w:r>
    </w:p>
  </w:comment>
  <w:comment w:id="261" w:author="Fattane Nadimi" w:date="2017-11-06T17:07:00Z" w:initials="FN">
    <w:p w14:paraId="24E76581" w14:textId="54747894" w:rsidR="00A85484" w:rsidRDefault="00A85484">
      <w:pPr>
        <w:pStyle w:val="CommentText"/>
      </w:pPr>
      <w:r>
        <w:rPr>
          <w:rStyle w:val="CommentReference"/>
        </w:rPr>
        <w:annotationRef/>
      </w:r>
      <w:r>
        <w:t>A minor point, but I think using hours instead of minutes could improve readability.</w:t>
      </w:r>
    </w:p>
  </w:comment>
  <w:comment w:id="385" w:author="Yao, Rebecca [CORP]" w:date="2017-11-06T17:07:00Z" w:initials="YR[">
    <w:p w14:paraId="1B023E03" w14:textId="2544A38F" w:rsidR="00A85484" w:rsidRDefault="00A85484">
      <w:pPr>
        <w:pStyle w:val="CommentText"/>
      </w:pPr>
      <w:r>
        <w:rPr>
          <w:rStyle w:val="CommentReference"/>
        </w:rPr>
        <w:annotationRef/>
      </w:r>
      <w:r>
        <w:t>Mention implications for ED P4P?</w:t>
      </w:r>
    </w:p>
  </w:comment>
  <w:comment w:id="454" w:author="Yao, Rebecca [CORP]" w:date="2017-11-06T17:07:00Z" w:initials="YR[">
    <w:p w14:paraId="4B3F2015" w14:textId="77777777" w:rsidR="00A85484" w:rsidRDefault="00A85484" w:rsidP="004118F6">
      <w:pPr>
        <w:pStyle w:val="CommentText"/>
      </w:pPr>
      <w:r>
        <w:rPr>
          <w:rStyle w:val="CommentReference"/>
        </w:rPr>
        <w:annotationRef/>
      </w:r>
      <w:r>
        <w:t>Should speak to this in the opposite (i.e., recommended LOS) so that it doesn’t create angry nurses</w:t>
      </w:r>
    </w:p>
  </w:comment>
  <w:comment w:id="470" w:author="Fattane Nadimi" w:date="2017-11-06T17:07:00Z" w:initials="FN">
    <w:p w14:paraId="531222D7" w14:textId="198D6B32" w:rsidR="00A85484" w:rsidRDefault="00A85484">
      <w:pPr>
        <w:pStyle w:val="CommentText"/>
      </w:pPr>
      <w:r>
        <w:rPr>
          <w:rStyle w:val="CommentReference"/>
        </w:rPr>
        <w:annotationRef/>
      </w:r>
      <w:r>
        <w:t>We probably should mention that the percentages are very small and not considering them will not have an impact on the results of the model</w:t>
      </w:r>
    </w:p>
  </w:comment>
  <w:comment w:id="481" w:author="Yao, Rebecca [CORP]" w:date="2017-11-06T22:09:00Z" w:initials="YR[">
    <w:p w14:paraId="3947D099" w14:textId="77777777" w:rsidR="00387014" w:rsidRDefault="00387014" w:rsidP="00387014">
      <w:pPr>
        <w:pStyle w:val="CommentText"/>
      </w:pPr>
      <w:r>
        <w:rPr>
          <w:rStyle w:val="CommentReference"/>
        </w:rPr>
        <w:annotationRef/>
      </w:r>
      <w:r>
        <w:t>Should speak to this in the opposite (i.e., recommended LOS) so that it doesn’t create angry nurses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0EB9C5" w15:done="0"/>
  <w15:commentEx w15:paraId="1B023E03" w15:done="0"/>
  <w15:commentEx w15:paraId="4B3F20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61973" w14:textId="77777777" w:rsidR="00A85484" w:rsidRDefault="00A85484" w:rsidP="002261DC">
      <w:r>
        <w:separator/>
      </w:r>
    </w:p>
  </w:endnote>
  <w:endnote w:type="continuationSeparator" w:id="0">
    <w:p w14:paraId="1F29F5D6" w14:textId="77777777" w:rsidR="00A85484" w:rsidRDefault="00A85484" w:rsidP="002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43166"/>
      <w:docPartObj>
        <w:docPartGallery w:val="Page Numbers (Bottom of Page)"/>
        <w:docPartUnique/>
      </w:docPartObj>
    </w:sdtPr>
    <w:sdtEndPr>
      <w:rPr>
        <w:noProof/>
      </w:rPr>
    </w:sdtEndPr>
    <w:sdtContent>
      <w:p w14:paraId="5AB7CF73" w14:textId="77777777" w:rsidR="00A85484" w:rsidRDefault="00A85484">
        <w:pPr>
          <w:pStyle w:val="Footer"/>
          <w:jc w:val="right"/>
        </w:pPr>
        <w:r>
          <w:rPr>
            <w:noProof/>
            <w:lang w:val="en-CA" w:eastAsia="en-CA"/>
          </w:rPr>
          <w:drawing>
            <wp:anchor distT="0" distB="0" distL="114300" distR="114300" simplePos="0" relativeHeight="251660288" behindDoc="1" locked="0" layoutInCell="1" allowOverlap="1" wp14:anchorId="76E26144" wp14:editId="65BA783E">
              <wp:simplePos x="0" y="0"/>
              <wp:positionH relativeFrom="column">
                <wp:posOffset>-914069</wp:posOffset>
              </wp:positionH>
              <wp:positionV relativeFrom="paragraph">
                <wp:posOffset>-567690</wp:posOffset>
              </wp:positionV>
              <wp:extent cx="7779385" cy="1408430"/>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385" cy="140843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94241">
          <w:rPr>
            <w:noProof/>
          </w:rPr>
          <w:t>4</w:t>
        </w:r>
        <w:r>
          <w:rPr>
            <w:noProof/>
          </w:rPr>
          <w:fldChar w:fldCharType="end"/>
        </w:r>
      </w:p>
    </w:sdtContent>
  </w:sdt>
  <w:p w14:paraId="589E52A8" w14:textId="77777777" w:rsidR="00A85484" w:rsidRDefault="00A854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D9CE3" w14:textId="77777777" w:rsidR="00A85484" w:rsidRDefault="00A85484" w:rsidP="002261DC">
      <w:r>
        <w:separator/>
      </w:r>
    </w:p>
  </w:footnote>
  <w:footnote w:type="continuationSeparator" w:id="0">
    <w:p w14:paraId="0ADE27A2" w14:textId="77777777" w:rsidR="00A85484" w:rsidRDefault="00A85484" w:rsidP="002261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AADF5" w14:textId="77777777" w:rsidR="00A85484" w:rsidRDefault="00A85484" w:rsidP="00D1360D">
    <w:pPr>
      <w:pStyle w:val="Header"/>
      <w:ind w:firstLine="2160"/>
    </w:pPr>
    <w:r>
      <w:rPr>
        <w:noProof/>
        <w:lang w:val="en-CA" w:eastAsia="en-CA"/>
      </w:rPr>
      <w:drawing>
        <wp:anchor distT="0" distB="0" distL="114300" distR="114300" simplePos="0" relativeHeight="251659264" behindDoc="1" locked="0" layoutInCell="1" allowOverlap="1" wp14:anchorId="04243CBF" wp14:editId="7D3B145E">
          <wp:simplePos x="0" y="0"/>
          <wp:positionH relativeFrom="column">
            <wp:posOffset>-921385</wp:posOffset>
          </wp:positionH>
          <wp:positionV relativeFrom="paragraph">
            <wp:posOffset>-449911</wp:posOffset>
          </wp:positionV>
          <wp:extent cx="7812000" cy="753790"/>
          <wp:effectExtent l="0" t="0" r="0" b="8255"/>
          <wp:wrapNone/>
          <wp:docPr id="5" name="Picture 5"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2"/>
                  <pic:cNvPicPr>
                    <a:picLocks noChangeAspect="1" noChangeArrowheads="1"/>
                  </pic:cNvPicPr>
                </pic:nvPicPr>
                <pic:blipFill rotWithShape="1">
                  <a:blip r:embed="rId1">
                    <a:extLst>
                      <a:ext uri="{28A0092B-C50C-407E-A947-70E740481C1C}">
                        <a14:useLocalDpi xmlns:a14="http://schemas.microsoft.com/office/drawing/2010/main" val="0"/>
                      </a:ext>
                    </a:extLst>
                  </a:blip>
                  <a:srcRect b="48634"/>
                  <a:stretch/>
                </pic:blipFill>
                <pic:spPr bwMode="auto">
                  <a:xfrm>
                    <a:off x="0" y="0"/>
                    <a:ext cx="7812000" cy="753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360D">
      <w:rPr>
        <w:noProof/>
        <w:lang w:val="en-CA" w:eastAsia="en-CA"/>
      </w:rPr>
      <w:drawing>
        <wp:anchor distT="0" distB="0" distL="114300" distR="114300" simplePos="0" relativeHeight="251658240" behindDoc="0" locked="0" layoutInCell="1" allowOverlap="1" wp14:anchorId="5E896810" wp14:editId="586A08D9">
          <wp:simplePos x="0" y="0"/>
          <wp:positionH relativeFrom="column">
            <wp:posOffset>-592676</wp:posOffset>
          </wp:positionH>
          <wp:positionV relativeFrom="paragraph">
            <wp:posOffset>304883</wp:posOffset>
          </wp:positionV>
          <wp:extent cx="1790700" cy="310515"/>
          <wp:effectExtent l="0" t="0" r="0" b="0"/>
          <wp:wrapNone/>
          <wp:docPr id="9" name="Picture 8" descr="H:\Decision Support\Resources\Templates\VCH DS Logo (Small).jpg"/>
          <wp:cNvGraphicFramePr/>
          <a:graphic xmlns:a="http://schemas.openxmlformats.org/drawingml/2006/main">
            <a:graphicData uri="http://schemas.openxmlformats.org/drawingml/2006/picture">
              <pic:pic xmlns:pic="http://schemas.openxmlformats.org/drawingml/2006/picture">
                <pic:nvPicPr>
                  <pic:cNvPr id="9" name="Picture 8" descr="H:\Decision Support\Resources\Templates\VCH DS Logo (Small).jpg"/>
                  <pic:cNvPicPr/>
                </pic:nvPicPr>
                <pic:blipFill>
                  <a:blip r:embed="rId2" cstate="print">
                    <a:extLst>
                      <a:ext uri="{BEBA8EAE-BF5A-486C-A8C5-ECC9F3942E4B}">
                        <a14:imgProps xmlns:a14="http://schemas.microsoft.com/office/drawing/2010/main">
                          <a14:imgLayer r:embed="rId3">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1051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5A447" w14:textId="77777777" w:rsidR="00A85484" w:rsidRDefault="00A85484">
    <w:pPr>
      <w:pStyle w:val="Header"/>
    </w:pPr>
    <w:r w:rsidRPr="00D1360D">
      <w:rPr>
        <w:noProof/>
        <w:lang w:val="en-CA" w:eastAsia="en-CA"/>
      </w:rPr>
      <w:drawing>
        <wp:anchor distT="0" distB="0" distL="114300" distR="114300" simplePos="0" relativeHeight="251662336" behindDoc="0" locked="0" layoutInCell="1" allowOverlap="1" wp14:anchorId="3DA3DD2E" wp14:editId="526914D0">
          <wp:simplePos x="0" y="0"/>
          <wp:positionH relativeFrom="column">
            <wp:posOffset>-581822</wp:posOffset>
          </wp:positionH>
          <wp:positionV relativeFrom="paragraph">
            <wp:posOffset>324485</wp:posOffset>
          </wp:positionV>
          <wp:extent cx="1790700" cy="310515"/>
          <wp:effectExtent l="0" t="0" r="0" b="0"/>
          <wp:wrapNone/>
          <wp:docPr id="15" name="Picture 8" descr="H:\Decision Support\Resources\Templates\VCH DS Logo (Small).jpg"/>
          <wp:cNvGraphicFramePr/>
          <a:graphic xmlns:a="http://schemas.openxmlformats.org/drawingml/2006/main">
            <a:graphicData uri="http://schemas.openxmlformats.org/drawingml/2006/picture">
              <pic:pic xmlns:pic="http://schemas.openxmlformats.org/drawingml/2006/picture">
                <pic:nvPicPr>
                  <pic:cNvPr id="9" name="Picture 8" descr="H:\Decision Support\Resources\Templates\VCH DS Logo (Small).jpg"/>
                  <pic:cNvPicPr/>
                </pic:nvPicPr>
                <pic:blipFill>
                  <a:blip r:embed="rId1" cstate="print">
                    <a:extLst>
                      <a:ext uri="{BEBA8EAE-BF5A-486C-A8C5-ECC9F3942E4B}">
                        <a14:imgProps xmlns:a14="http://schemas.microsoft.com/office/drawing/2010/main">
                          <a14:imgLayer r:embed="rId2">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1790700" cy="31051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CAD"/>
    <w:multiLevelType w:val="hybridMultilevel"/>
    <w:tmpl w:val="03E0F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AF01F94"/>
    <w:multiLevelType w:val="hybridMultilevel"/>
    <w:tmpl w:val="4C76D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2595AE6"/>
    <w:multiLevelType w:val="multilevel"/>
    <w:tmpl w:val="D6E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1D652B"/>
    <w:multiLevelType w:val="hybridMultilevel"/>
    <w:tmpl w:val="CF6E6A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o, Rebecca [CORP]">
    <w15:presenceInfo w15:providerId="AD" w15:userId="S-1-5-21-746137067-725345543-839522115-148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revisionView w:markup="0"/>
  <w:trackRevisions/>
  <w:defaultTabStop w:val="720"/>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EE"/>
    <w:rsid w:val="00014663"/>
    <w:rsid w:val="000362D8"/>
    <w:rsid w:val="00052766"/>
    <w:rsid w:val="0007236D"/>
    <w:rsid w:val="000A11B8"/>
    <w:rsid w:val="000C327B"/>
    <w:rsid w:val="00102DCF"/>
    <w:rsid w:val="001226E2"/>
    <w:rsid w:val="00124282"/>
    <w:rsid w:val="001477A7"/>
    <w:rsid w:val="00174037"/>
    <w:rsid w:val="001C6B5C"/>
    <w:rsid w:val="00211379"/>
    <w:rsid w:val="00217BB1"/>
    <w:rsid w:val="002230DD"/>
    <w:rsid w:val="002261DC"/>
    <w:rsid w:val="00226E30"/>
    <w:rsid w:val="00234234"/>
    <w:rsid w:val="00253FB6"/>
    <w:rsid w:val="00274FFA"/>
    <w:rsid w:val="002A16B3"/>
    <w:rsid w:val="002D2E11"/>
    <w:rsid w:val="002D6F24"/>
    <w:rsid w:val="002F55C4"/>
    <w:rsid w:val="00306EBA"/>
    <w:rsid w:val="00375F5D"/>
    <w:rsid w:val="00387014"/>
    <w:rsid w:val="00394241"/>
    <w:rsid w:val="003A1213"/>
    <w:rsid w:val="003C19DB"/>
    <w:rsid w:val="003D5FFD"/>
    <w:rsid w:val="003E31D4"/>
    <w:rsid w:val="004118F6"/>
    <w:rsid w:val="00435334"/>
    <w:rsid w:val="00446D68"/>
    <w:rsid w:val="0046123A"/>
    <w:rsid w:val="004A0503"/>
    <w:rsid w:val="004B09DF"/>
    <w:rsid w:val="004C0386"/>
    <w:rsid w:val="004C41AB"/>
    <w:rsid w:val="004D0CF8"/>
    <w:rsid w:val="004D5325"/>
    <w:rsid w:val="00515C3C"/>
    <w:rsid w:val="00526F5B"/>
    <w:rsid w:val="005318E8"/>
    <w:rsid w:val="005365F8"/>
    <w:rsid w:val="00562A85"/>
    <w:rsid w:val="00580258"/>
    <w:rsid w:val="00581773"/>
    <w:rsid w:val="005C3717"/>
    <w:rsid w:val="005C4F70"/>
    <w:rsid w:val="005E2414"/>
    <w:rsid w:val="00600ED8"/>
    <w:rsid w:val="0060296E"/>
    <w:rsid w:val="00604F59"/>
    <w:rsid w:val="00642F3E"/>
    <w:rsid w:val="00654C2A"/>
    <w:rsid w:val="006865FB"/>
    <w:rsid w:val="00693FBF"/>
    <w:rsid w:val="006E1DEE"/>
    <w:rsid w:val="006E4F15"/>
    <w:rsid w:val="00702C11"/>
    <w:rsid w:val="00707C18"/>
    <w:rsid w:val="00714C70"/>
    <w:rsid w:val="007153B9"/>
    <w:rsid w:val="007174E5"/>
    <w:rsid w:val="00733D5C"/>
    <w:rsid w:val="007438E7"/>
    <w:rsid w:val="0077682D"/>
    <w:rsid w:val="007B3CAE"/>
    <w:rsid w:val="007F2E66"/>
    <w:rsid w:val="007F635B"/>
    <w:rsid w:val="00807C8B"/>
    <w:rsid w:val="00814212"/>
    <w:rsid w:val="00832B94"/>
    <w:rsid w:val="00853867"/>
    <w:rsid w:val="00863932"/>
    <w:rsid w:val="008736C6"/>
    <w:rsid w:val="00887A0F"/>
    <w:rsid w:val="008916B2"/>
    <w:rsid w:val="008A16DD"/>
    <w:rsid w:val="008A3BC4"/>
    <w:rsid w:val="008A5781"/>
    <w:rsid w:val="008D0F7A"/>
    <w:rsid w:val="008D5C95"/>
    <w:rsid w:val="009544FB"/>
    <w:rsid w:val="009A1AC3"/>
    <w:rsid w:val="009C5307"/>
    <w:rsid w:val="009E025D"/>
    <w:rsid w:val="009E028C"/>
    <w:rsid w:val="00A1175D"/>
    <w:rsid w:val="00A25895"/>
    <w:rsid w:val="00A57B8E"/>
    <w:rsid w:val="00A70240"/>
    <w:rsid w:val="00A70728"/>
    <w:rsid w:val="00A72C74"/>
    <w:rsid w:val="00A85484"/>
    <w:rsid w:val="00A93C7C"/>
    <w:rsid w:val="00A971C6"/>
    <w:rsid w:val="00AA1DE1"/>
    <w:rsid w:val="00AB0DD6"/>
    <w:rsid w:val="00AC2B60"/>
    <w:rsid w:val="00AC3A52"/>
    <w:rsid w:val="00AC49EA"/>
    <w:rsid w:val="00AD6FD0"/>
    <w:rsid w:val="00AE30B5"/>
    <w:rsid w:val="00AE5276"/>
    <w:rsid w:val="00B009E3"/>
    <w:rsid w:val="00B321C8"/>
    <w:rsid w:val="00B623F3"/>
    <w:rsid w:val="00B7662A"/>
    <w:rsid w:val="00B829C2"/>
    <w:rsid w:val="00B83D41"/>
    <w:rsid w:val="00B869B7"/>
    <w:rsid w:val="00BA0828"/>
    <w:rsid w:val="00C23AD9"/>
    <w:rsid w:val="00C35624"/>
    <w:rsid w:val="00C47394"/>
    <w:rsid w:val="00C8255D"/>
    <w:rsid w:val="00C855B1"/>
    <w:rsid w:val="00C86E57"/>
    <w:rsid w:val="00CA318B"/>
    <w:rsid w:val="00CA58C5"/>
    <w:rsid w:val="00CC5900"/>
    <w:rsid w:val="00CF23A3"/>
    <w:rsid w:val="00CF35E3"/>
    <w:rsid w:val="00D1360D"/>
    <w:rsid w:val="00D14325"/>
    <w:rsid w:val="00D17493"/>
    <w:rsid w:val="00D30664"/>
    <w:rsid w:val="00D41315"/>
    <w:rsid w:val="00D42BDF"/>
    <w:rsid w:val="00D620F0"/>
    <w:rsid w:val="00D94A88"/>
    <w:rsid w:val="00DB7254"/>
    <w:rsid w:val="00DC63E8"/>
    <w:rsid w:val="00DE06E3"/>
    <w:rsid w:val="00DF4C30"/>
    <w:rsid w:val="00E147AA"/>
    <w:rsid w:val="00E31B50"/>
    <w:rsid w:val="00E55E0A"/>
    <w:rsid w:val="00E738C0"/>
    <w:rsid w:val="00E82D6A"/>
    <w:rsid w:val="00EB5B39"/>
    <w:rsid w:val="00EC4E3E"/>
    <w:rsid w:val="00ED3780"/>
    <w:rsid w:val="00ED37C5"/>
    <w:rsid w:val="00F47E01"/>
    <w:rsid w:val="00F83875"/>
    <w:rsid w:val="00FA0C9B"/>
    <w:rsid w:val="00FD3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C0CA3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261DC"/>
    <w:rPr>
      <w:rFonts w:eastAsiaTheme="minorEastAsia"/>
      <w:sz w:val="22"/>
      <w:szCs w:val="22"/>
      <w:lang w:eastAsia="zh-CN"/>
    </w:rPr>
  </w:style>
  <w:style w:type="character" w:customStyle="1" w:styleId="NoSpacingChar">
    <w:name w:val="No Spacing Char"/>
    <w:basedOn w:val="DefaultParagraphFont"/>
    <w:link w:val="NoSpacing"/>
    <w:uiPriority w:val="1"/>
    <w:rsid w:val="002261DC"/>
    <w:rPr>
      <w:rFonts w:eastAsiaTheme="minorEastAsia"/>
      <w:sz w:val="22"/>
      <w:szCs w:val="22"/>
      <w:lang w:eastAsia="zh-CN"/>
    </w:rPr>
  </w:style>
  <w:style w:type="character" w:customStyle="1" w:styleId="Heading1Char">
    <w:name w:val="Heading 1 Char"/>
    <w:basedOn w:val="DefaultParagraphFont"/>
    <w:link w:val="Heading1"/>
    <w:uiPriority w:val="9"/>
    <w:rsid w:val="002261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1DC"/>
    <w:pPr>
      <w:tabs>
        <w:tab w:val="center" w:pos="4680"/>
        <w:tab w:val="right" w:pos="9360"/>
      </w:tabs>
    </w:pPr>
  </w:style>
  <w:style w:type="character" w:customStyle="1" w:styleId="HeaderChar">
    <w:name w:val="Header Char"/>
    <w:basedOn w:val="DefaultParagraphFont"/>
    <w:link w:val="Header"/>
    <w:uiPriority w:val="99"/>
    <w:rsid w:val="002261DC"/>
  </w:style>
  <w:style w:type="paragraph" w:styleId="Footer">
    <w:name w:val="footer"/>
    <w:basedOn w:val="Normal"/>
    <w:link w:val="FooterChar"/>
    <w:uiPriority w:val="99"/>
    <w:unhideWhenUsed/>
    <w:rsid w:val="002261DC"/>
    <w:pPr>
      <w:tabs>
        <w:tab w:val="center" w:pos="4680"/>
        <w:tab w:val="right" w:pos="9360"/>
      </w:tabs>
    </w:pPr>
  </w:style>
  <w:style w:type="character" w:customStyle="1" w:styleId="FooterChar">
    <w:name w:val="Footer Char"/>
    <w:basedOn w:val="DefaultParagraphFont"/>
    <w:link w:val="Footer"/>
    <w:uiPriority w:val="99"/>
    <w:rsid w:val="002261DC"/>
  </w:style>
  <w:style w:type="character" w:styleId="CommentReference">
    <w:name w:val="annotation reference"/>
    <w:basedOn w:val="DefaultParagraphFont"/>
    <w:uiPriority w:val="99"/>
    <w:semiHidden/>
    <w:unhideWhenUsed/>
    <w:rsid w:val="003A1213"/>
    <w:rPr>
      <w:sz w:val="18"/>
      <w:szCs w:val="18"/>
    </w:rPr>
  </w:style>
  <w:style w:type="paragraph" w:styleId="CommentText">
    <w:name w:val="annotation text"/>
    <w:basedOn w:val="Normal"/>
    <w:link w:val="CommentTextChar"/>
    <w:uiPriority w:val="99"/>
    <w:semiHidden/>
    <w:unhideWhenUsed/>
    <w:rsid w:val="003A1213"/>
  </w:style>
  <w:style w:type="character" w:customStyle="1" w:styleId="CommentTextChar">
    <w:name w:val="Comment Text Char"/>
    <w:basedOn w:val="DefaultParagraphFont"/>
    <w:link w:val="CommentText"/>
    <w:uiPriority w:val="99"/>
    <w:semiHidden/>
    <w:rsid w:val="003A1213"/>
  </w:style>
  <w:style w:type="paragraph" w:styleId="CommentSubject">
    <w:name w:val="annotation subject"/>
    <w:basedOn w:val="CommentText"/>
    <w:next w:val="CommentText"/>
    <w:link w:val="CommentSubjectChar"/>
    <w:uiPriority w:val="99"/>
    <w:semiHidden/>
    <w:unhideWhenUsed/>
    <w:rsid w:val="003A1213"/>
    <w:rPr>
      <w:b/>
      <w:bCs/>
      <w:sz w:val="20"/>
      <w:szCs w:val="20"/>
    </w:rPr>
  </w:style>
  <w:style w:type="character" w:customStyle="1" w:styleId="CommentSubjectChar">
    <w:name w:val="Comment Subject Char"/>
    <w:basedOn w:val="CommentTextChar"/>
    <w:link w:val="CommentSubject"/>
    <w:uiPriority w:val="99"/>
    <w:semiHidden/>
    <w:rsid w:val="003A1213"/>
    <w:rPr>
      <w:b/>
      <w:bCs/>
      <w:sz w:val="20"/>
      <w:szCs w:val="20"/>
    </w:rPr>
  </w:style>
  <w:style w:type="paragraph" w:styleId="BalloonText">
    <w:name w:val="Balloon Text"/>
    <w:basedOn w:val="Normal"/>
    <w:link w:val="BalloonTextChar"/>
    <w:uiPriority w:val="99"/>
    <w:semiHidden/>
    <w:unhideWhenUsed/>
    <w:rsid w:val="003A1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213"/>
    <w:rPr>
      <w:rFonts w:ascii="Times New Roman" w:hAnsi="Times New Roman" w:cs="Times New Roman"/>
      <w:sz w:val="18"/>
      <w:szCs w:val="18"/>
    </w:rPr>
  </w:style>
  <w:style w:type="table" w:styleId="TableGrid">
    <w:name w:val="Table Grid"/>
    <w:basedOn w:val="TableNormal"/>
    <w:uiPriority w:val="39"/>
    <w:rsid w:val="009C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C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1B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81773"/>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515C3C"/>
    <w:pPr>
      <w:ind w:left="720"/>
      <w:contextualSpacing/>
    </w:pPr>
  </w:style>
  <w:style w:type="paragraph" w:styleId="Caption">
    <w:name w:val="caption"/>
    <w:basedOn w:val="Normal"/>
    <w:next w:val="Normal"/>
    <w:uiPriority w:val="35"/>
    <w:semiHidden/>
    <w:unhideWhenUsed/>
    <w:qFormat/>
    <w:rsid w:val="00052766"/>
    <w:pPr>
      <w:spacing w:after="200"/>
    </w:pPr>
    <w:rPr>
      <w:b/>
      <w:bCs/>
      <w:color w:val="4472C4" w:themeColor="accent1"/>
      <w:sz w:val="18"/>
      <w:szCs w:val="18"/>
    </w:rPr>
  </w:style>
  <w:style w:type="paragraph" w:styleId="Revision">
    <w:name w:val="Revision"/>
    <w:hidden/>
    <w:uiPriority w:val="99"/>
    <w:semiHidden/>
    <w:rsid w:val="00052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C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1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C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7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261DC"/>
    <w:rPr>
      <w:rFonts w:eastAsiaTheme="minorEastAsia"/>
      <w:sz w:val="22"/>
      <w:szCs w:val="22"/>
      <w:lang w:eastAsia="zh-CN"/>
    </w:rPr>
  </w:style>
  <w:style w:type="character" w:customStyle="1" w:styleId="NoSpacingChar">
    <w:name w:val="No Spacing Char"/>
    <w:basedOn w:val="DefaultParagraphFont"/>
    <w:link w:val="NoSpacing"/>
    <w:uiPriority w:val="1"/>
    <w:rsid w:val="002261DC"/>
    <w:rPr>
      <w:rFonts w:eastAsiaTheme="minorEastAsia"/>
      <w:sz w:val="22"/>
      <w:szCs w:val="22"/>
      <w:lang w:eastAsia="zh-CN"/>
    </w:rPr>
  </w:style>
  <w:style w:type="character" w:customStyle="1" w:styleId="Heading1Char">
    <w:name w:val="Heading 1 Char"/>
    <w:basedOn w:val="DefaultParagraphFont"/>
    <w:link w:val="Heading1"/>
    <w:uiPriority w:val="9"/>
    <w:rsid w:val="002261D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1DC"/>
    <w:pPr>
      <w:tabs>
        <w:tab w:val="center" w:pos="4680"/>
        <w:tab w:val="right" w:pos="9360"/>
      </w:tabs>
    </w:pPr>
  </w:style>
  <w:style w:type="character" w:customStyle="1" w:styleId="HeaderChar">
    <w:name w:val="Header Char"/>
    <w:basedOn w:val="DefaultParagraphFont"/>
    <w:link w:val="Header"/>
    <w:uiPriority w:val="99"/>
    <w:rsid w:val="002261DC"/>
  </w:style>
  <w:style w:type="paragraph" w:styleId="Footer">
    <w:name w:val="footer"/>
    <w:basedOn w:val="Normal"/>
    <w:link w:val="FooterChar"/>
    <w:uiPriority w:val="99"/>
    <w:unhideWhenUsed/>
    <w:rsid w:val="002261DC"/>
    <w:pPr>
      <w:tabs>
        <w:tab w:val="center" w:pos="4680"/>
        <w:tab w:val="right" w:pos="9360"/>
      </w:tabs>
    </w:pPr>
  </w:style>
  <w:style w:type="character" w:customStyle="1" w:styleId="FooterChar">
    <w:name w:val="Footer Char"/>
    <w:basedOn w:val="DefaultParagraphFont"/>
    <w:link w:val="Footer"/>
    <w:uiPriority w:val="99"/>
    <w:rsid w:val="002261DC"/>
  </w:style>
  <w:style w:type="character" w:styleId="CommentReference">
    <w:name w:val="annotation reference"/>
    <w:basedOn w:val="DefaultParagraphFont"/>
    <w:uiPriority w:val="99"/>
    <w:semiHidden/>
    <w:unhideWhenUsed/>
    <w:rsid w:val="003A1213"/>
    <w:rPr>
      <w:sz w:val="18"/>
      <w:szCs w:val="18"/>
    </w:rPr>
  </w:style>
  <w:style w:type="paragraph" w:styleId="CommentText">
    <w:name w:val="annotation text"/>
    <w:basedOn w:val="Normal"/>
    <w:link w:val="CommentTextChar"/>
    <w:uiPriority w:val="99"/>
    <w:semiHidden/>
    <w:unhideWhenUsed/>
    <w:rsid w:val="003A1213"/>
  </w:style>
  <w:style w:type="character" w:customStyle="1" w:styleId="CommentTextChar">
    <w:name w:val="Comment Text Char"/>
    <w:basedOn w:val="DefaultParagraphFont"/>
    <w:link w:val="CommentText"/>
    <w:uiPriority w:val="99"/>
    <w:semiHidden/>
    <w:rsid w:val="003A1213"/>
  </w:style>
  <w:style w:type="paragraph" w:styleId="CommentSubject">
    <w:name w:val="annotation subject"/>
    <w:basedOn w:val="CommentText"/>
    <w:next w:val="CommentText"/>
    <w:link w:val="CommentSubjectChar"/>
    <w:uiPriority w:val="99"/>
    <w:semiHidden/>
    <w:unhideWhenUsed/>
    <w:rsid w:val="003A1213"/>
    <w:rPr>
      <w:b/>
      <w:bCs/>
      <w:sz w:val="20"/>
      <w:szCs w:val="20"/>
    </w:rPr>
  </w:style>
  <w:style w:type="character" w:customStyle="1" w:styleId="CommentSubjectChar">
    <w:name w:val="Comment Subject Char"/>
    <w:basedOn w:val="CommentTextChar"/>
    <w:link w:val="CommentSubject"/>
    <w:uiPriority w:val="99"/>
    <w:semiHidden/>
    <w:rsid w:val="003A1213"/>
    <w:rPr>
      <w:b/>
      <w:bCs/>
      <w:sz w:val="20"/>
      <w:szCs w:val="20"/>
    </w:rPr>
  </w:style>
  <w:style w:type="paragraph" w:styleId="BalloonText">
    <w:name w:val="Balloon Text"/>
    <w:basedOn w:val="Normal"/>
    <w:link w:val="BalloonTextChar"/>
    <w:uiPriority w:val="99"/>
    <w:semiHidden/>
    <w:unhideWhenUsed/>
    <w:rsid w:val="003A1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213"/>
    <w:rPr>
      <w:rFonts w:ascii="Times New Roman" w:hAnsi="Times New Roman" w:cs="Times New Roman"/>
      <w:sz w:val="18"/>
      <w:szCs w:val="18"/>
    </w:rPr>
  </w:style>
  <w:style w:type="table" w:styleId="TableGrid">
    <w:name w:val="Table Grid"/>
    <w:basedOn w:val="TableNormal"/>
    <w:uiPriority w:val="39"/>
    <w:rsid w:val="009C5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C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11B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81773"/>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515C3C"/>
    <w:pPr>
      <w:ind w:left="720"/>
      <w:contextualSpacing/>
    </w:pPr>
  </w:style>
  <w:style w:type="paragraph" w:styleId="Caption">
    <w:name w:val="caption"/>
    <w:basedOn w:val="Normal"/>
    <w:next w:val="Normal"/>
    <w:uiPriority w:val="35"/>
    <w:semiHidden/>
    <w:unhideWhenUsed/>
    <w:qFormat/>
    <w:rsid w:val="00052766"/>
    <w:pPr>
      <w:spacing w:after="200"/>
    </w:pPr>
    <w:rPr>
      <w:b/>
      <w:bCs/>
      <w:color w:val="4472C4" w:themeColor="accent1"/>
      <w:sz w:val="18"/>
      <w:szCs w:val="18"/>
    </w:rPr>
  </w:style>
  <w:style w:type="paragraph" w:styleId="Revision">
    <w:name w:val="Revision"/>
    <w:hidden/>
    <w:uiPriority w:val="99"/>
    <w:semiHidden/>
    <w:rsid w:val="0005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93805">
      <w:bodyDiv w:val="1"/>
      <w:marLeft w:val="0"/>
      <w:marRight w:val="0"/>
      <w:marTop w:val="0"/>
      <w:marBottom w:val="0"/>
      <w:divBdr>
        <w:top w:val="none" w:sz="0" w:space="0" w:color="auto"/>
        <w:left w:val="none" w:sz="0" w:space="0" w:color="auto"/>
        <w:bottom w:val="none" w:sz="0" w:space="0" w:color="auto"/>
        <w:right w:val="none" w:sz="0" w:space="0" w:color="auto"/>
      </w:divBdr>
    </w:div>
    <w:div w:id="420183231">
      <w:bodyDiv w:val="1"/>
      <w:marLeft w:val="0"/>
      <w:marRight w:val="0"/>
      <w:marTop w:val="0"/>
      <w:marBottom w:val="0"/>
      <w:divBdr>
        <w:top w:val="none" w:sz="0" w:space="0" w:color="auto"/>
        <w:left w:val="none" w:sz="0" w:space="0" w:color="auto"/>
        <w:bottom w:val="none" w:sz="0" w:space="0" w:color="auto"/>
        <w:right w:val="none" w:sz="0" w:space="0" w:color="auto"/>
      </w:divBdr>
    </w:div>
    <w:div w:id="887692060">
      <w:bodyDiv w:val="1"/>
      <w:marLeft w:val="0"/>
      <w:marRight w:val="0"/>
      <w:marTop w:val="0"/>
      <w:marBottom w:val="0"/>
      <w:divBdr>
        <w:top w:val="none" w:sz="0" w:space="0" w:color="auto"/>
        <w:left w:val="none" w:sz="0" w:space="0" w:color="auto"/>
        <w:bottom w:val="none" w:sz="0" w:space="0" w:color="auto"/>
        <w:right w:val="none" w:sz="0" w:space="0" w:color="auto"/>
      </w:divBdr>
      <w:divsChild>
        <w:div w:id="475800930">
          <w:marLeft w:val="0"/>
          <w:marRight w:val="0"/>
          <w:marTop w:val="0"/>
          <w:marBottom w:val="0"/>
          <w:divBdr>
            <w:top w:val="none" w:sz="0" w:space="0" w:color="auto"/>
            <w:left w:val="none" w:sz="0" w:space="0" w:color="auto"/>
            <w:bottom w:val="none" w:sz="0" w:space="0" w:color="auto"/>
            <w:right w:val="none" w:sz="0" w:space="0" w:color="auto"/>
          </w:divBdr>
          <w:divsChild>
            <w:div w:id="1997999442">
              <w:marLeft w:val="0"/>
              <w:marRight w:val="0"/>
              <w:marTop w:val="0"/>
              <w:marBottom w:val="0"/>
              <w:divBdr>
                <w:top w:val="none" w:sz="0" w:space="0" w:color="auto"/>
                <w:left w:val="none" w:sz="0" w:space="0" w:color="auto"/>
                <w:bottom w:val="none" w:sz="0" w:space="0" w:color="auto"/>
                <w:right w:val="none" w:sz="0" w:space="0" w:color="auto"/>
              </w:divBdr>
              <w:divsChild>
                <w:div w:id="391581256">
                  <w:marLeft w:val="0"/>
                  <w:marRight w:val="0"/>
                  <w:marTop w:val="0"/>
                  <w:marBottom w:val="0"/>
                  <w:divBdr>
                    <w:top w:val="none" w:sz="0" w:space="0" w:color="auto"/>
                    <w:left w:val="none" w:sz="0" w:space="0" w:color="auto"/>
                    <w:bottom w:val="none" w:sz="0" w:space="0" w:color="auto"/>
                    <w:right w:val="none" w:sz="0" w:space="0" w:color="auto"/>
                  </w:divBdr>
                  <w:divsChild>
                    <w:div w:id="11363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27384">
      <w:bodyDiv w:val="1"/>
      <w:marLeft w:val="0"/>
      <w:marRight w:val="0"/>
      <w:marTop w:val="0"/>
      <w:marBottom w:val="0"/>
      <w:divBdr>
        <w:top w:val="none" w:sz="0" w:space="0" w:color="auto"/>
        <w:left w:val="none" w:sz="0" w:space="0" w:color="auto"/>
        <w:bottom w:val="none" w:sz="0" w:space="0" w:color="auto"/>
        <w:right w:val="none" w:sz="0" w:space="0" w:color="auto"/>
      </w:divBdr>
    </w:div>
    <w:div w:id="1014769707">
      <w:bodyDiv w:val="1"/>
      <w:marLeft w:val="0"/>
      <w:marRight w:val="0"/>
      <w:marTop w:val="0"/>
      <w:marBottom w:val="0"/>
      <w:divBdr>
        <w:top w:val="none" w:sz="0" w:space="0" w:color="auto"/>
        <w:left w:val="none" w:sz="0" w:space="0" w:color="auto"/>
        <w:bottom w:val="none" w:sz="0" w:space="0" w:color="auto"/>
        <w:right w:val="none" w:sz="0" w:space="0" w:color="auto"/>
      </w:divBdr>
    </w:div>
    <w:div w:id="1090934593">
      <w:bodyDiv w:val="1"/>
      <w:marLeft w:val="0"/>
      <w:marRight w:val="0"/>
      <w:marTop w:val="0"/>
      <w:marBottom w:val="0"/>
      <w:divBdr>
        <w:top w:val="none" w:sz="0" w:space="0" w:color="auto"/>
        <w:left w:val="none" w:sz="0" w:space="0" w:color="auto"/>
        <w:bottom w:val="none" w:sz="0" w:space="0" w:color="auto"/>
        <w:right w:val="none" w:sz="0" w:space="0" w:color="auto"/>
      </w:divBdr>
    </w:div>
    <w:div w:id="1549757804">
      <w:bodyDiv w:val="1"/>
      <w:marLeft w:val="0"/>
      <w:marRight w:val="0"/>
      <w:marTop w:val="0"/>
      <w:marBottom w:val="0"/>
      <w:divBdr>
        <w:top w:val="none" w:sz="0" w:space="0" w:color="auto"/>
        <w:left w:val="none" w:sz="0" w:space="0" w:color="auto"/>
        <w:bottom w:val="none" w:sz="0" w:space="0" w:color="auto"/>
        <w:right w:val="none" w:sz="0" w:space="0" w:color="auto"/>
      </w:divBdr>
    </w:div>
    <w:div w:id="1594898100">
      <w:bodyDiv w:val="1"/>
      <w:marLeft w:val="0"/>
      <w:marRight w:val="0"/>
      <w:marTop w:val="0"/>
      <w:marBottom w:val="0"/>
      <w:divBdr>
        <w:top w:val="none" w:sz="0" w:space="0" w:color="auto"/>
        <w:left w:val="none" w:sz="0" w:space="0" w:color="auto"/>
        <w:bottom w:val="none" w:sz="0" w:space="0" w:color="auto"/>
        <w:right w:val="none" w:sz="0" w:space="0" w:color="auto"/>
      </w:divBdr>
    </w:div>
    <w:div w:id="1595552672">
      <w:bodyDiv w:val="1"/>
      <w:marLeft w:val="0"/>
      <w:marRight w:val="0"/>
      <w:marTop w:val="0"/>
      <w:marBottom w:val="0"/>
      <w:divBdr>
        <w:top w:val="none" w:sz="0" w:space="0" w:color="auto"/>
        <w:left w:val="none" w:sz="0" w:space="0" w:color="auto"/>
        <w:bottom w:val="none" w:sz="0" w:space="0" w:color="auto"/>
        <w:right w:val="none" w:sz="0" w:space="0" w:color="auto"/>
      </w:divBdr>
    </w:div>
    <w:div w:id="1601832092">
      <w:bodyDiv w:val="1"/>
      <w:marLeft w:val="0"/>
      <w:marRight w:val="0"/>
      <w:marTop w:val="0"/>
      <w:marBottom w:val="0"/>
      <w:divBdr>
        <w:top w:val="none" w:sz="0" w:space="0" w:color="auto"/>
        <w:left w:val="none" w:sz="0" w:space="0" w:color="auto"/>
        <w:bottom w:val="none" w:sz="0" w:space="0" w:color="auto"/>
        <w:right w:val="none" w:sz="0" w:space="0" w:color="auto"/>
      </w:divBdr>
      <w:divsChild>
        <w:div w:id="1277904873">
          <w:marLeft w:val="0"/>
          <w:marRight w:val="0"/>
          <w:marTop w:val="0"/>
          <w:marBottom w:val="0"/>
          <w:divBdr>
            <w:top w:val="none" w:sz="0" w:space="0" w:color="auto"/>
            <w:left w:val="none" w:sz="0" w:space="0" w:color="auto"/>
            <w:bottom w:val="none" w:sz="0" w:space="0" w:color="auto"/>
            <w:right w:val="none" w:sz="0" w:space="0" w:color="auto"/>
          </w:divBdr>
        </w:div>
      </w:divsChild>
    </w:div>
    <w:div w:id="1741440478">
      <w:bodyDiv w:val="1"/>
      <w:marLeft w:val="0"/>
      <w:marRight w:val="0"/>
      <w:marTop w:val="0"/>
      <w:marBottom w:val="0"/>
      <w:divBdr>
        <w:top w:val="none" w:sz="0" w:space="0" w:color="auto"/>
        <w:left w:val="none" w:sz="0" w:space="0" w:color="auto"/>
        <w:bottom w:val="none" w:sz="0" w:space="0" w:color="auto"/>
        <w:right w:val="none" w:sz="0" w:space="0" w:color="auto"/>
      </w:divBdr>
      <w:divsChild>
        <w:div w:id="1815832823">
          <w:marLeft w:val="0"/>
          <w:marRight w:val="0"/>
          <w:marTop w:val="0"/>
          <w:marBottom w:val="0"/>
          <w:divBdr>
            <w:top w:val="none" w:sz="0" w:space="0" w:color="auto"/>
            <w:left w:val="none" w:sz="0" w:space="0" w:color="auto"/>
            <w:bottom w:val="none" w:sz="0" w:space="0" w:color="auto"/>
            <w:right w:val="none" w:sz="0" w:space="0" w:color="auto"/>
          </w:divBdr>
          <w:divsChild>
            <w:div w:id="1191142790">
              <w:marLeft w:val="0"/>
              <w:marRight w:val="0"/>
              <w:marTop w:val="0"/>
              <w:marBottom w:val="0"/>
              <w:divBdr>
                <w:top w:val="none" w:sz="0" w:space="0" w:color="auto"/>
                <w:left w:val="none" w:sz="0" w:space="0" w:color="auto"/>
                <w:bottom w:val="none" w:sz="0" w:space="0" w:color="auto"/>
                <w:right w:val="none" w:sz="0" w:space="0" w:color="auto"/>
              </w:divBdr>
              <w:divsChild>
                <w:div w:id="127205771">
                  <w:marLeft w:val="0"/>
                  <w:marRight w:val="0"/>
                  <w:marTop w:val="0"/>
                  <w:marBottom w:val="0"/>
                  <w:divBdr>
                    <w:top w:val="none" w:sz="0" w:space="0" w:color="auto"/>
                    <w:left w:val="none" w:sz="0" w:space="0" w:color="auto"/>
                    <w:bottom w:val="none" w:sz="0" w:space="0" w:color="auto"/>
                    <w:right w:val="none" w:sz="0" w:space="0" w:color="auto"/>
                  </w:divBdr>
                  <w:divsChild>
                    <w:div w:id="8846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B51AB-28EC-4BA3-AE45-9815DFF6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6</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LGH Development</vt:lpstr>
    </vt:vector>
  </TitlesOfParts>
  <Company>Health Shared Services BC</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LGH Development</dc:title>
  <dc:subject/>
  <dc:creator>Nayef, Fattane &amp; Rebecca Yao</dc:creator>
  <cp:keywords/>
  <dc:description/>
  <cp:lastModifiedBy>Ahmad, Nayef [VC]</cp:lastModifiedBy>
  <cp:revision>107</cp:revision>
  <cp:lastPrinted>2017-11-07T04:45:00Z</cp:lastPrinted>
  <dcterms:created xsi:type="dcterms:W3CDTF">2017-11-03T04:29:00Z</dcterms:created>
  <dcterms:modified xsi:type="dcterms:W3CDTF">2017-11-07T06:22:00Z</dcterms:modified>
</cp:coreProperties>
</file>